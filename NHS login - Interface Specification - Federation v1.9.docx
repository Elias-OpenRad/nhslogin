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4F5893"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18030E">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290FF9B2" w:rsidR="00917471" w:rsidRDefault="00051B41" w:rsidP="00327183">
            <w:pPr>
              <w:rPr>
                <w:b/>
                <w:sz w:val="20"/>
                <w:szCs w:val="20"/>
              </w:rPr>
            </w:pPr>
            <w:r>
              <w:rPr>
                <w:b/>
                <w:sz w:val="20"/>
                <w:szCs w:val="20"/>
              </w:rPr>
              <w:t>V1</w:t>
            </w:r>
            <w:r w:rsidR="00EC3437">
              <w:rPr>
                <w:b/>
                <w:sz w:val="20"/>
                <w:szCs w:val="20"/>
              </w:rPr>
              <w:t>.</w:t>
            </w:r>
            <w:r w:rsidR="002072F5">
              <w:rPr>
                <w:b/>
                <w:sz w:val="20"/>
                <w:szCs w:val="20"/>
              </w:rPr>
              <w:t>9</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2A4A1011" w:rsidR="00E803AE" w:rsidRDefault="00A6350E" w:rsidP="00E803AE">
            <w:pPr>
              <w:rPr>
                <w:b/>
                <w:sz w:val="20"/>
                <w:szCs w:val="20"/>
              </w:rPr>
            </w:pPr>
            <w:r>
              <w:rPr>
                <w:b/>
                <w:sz w:val="20"/>
                <w:szCs w:val="20"/>
              </w:rPr>
              <w:t>15 May 2020</w:t>
            </w:r>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570F0E08">
                <wp:simplePos x="0" y="0"/>
                <wp:positionH relativeFrom="margin">
                  <wp:posOffset>0</wp:posOffset>
                </wp:positionH>
                <wp:positionV relativeFrom="paragraph">
                  <wp:posOffset>1166495</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91.85pt;width:503.5pt;height:16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" filled="f" stroked="f">
                <v:textbox inset="2.53958mm,1.2694mm,2.53958mm,1.2694mm">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Include client_metadata scope</w:t>
            </w:r>
          </w:p>
        </w:tc>
      </w:tr>
      <w:tr w:rsidR="002072F5" w14:paraId="5FF2AB0A" w14:textId="77777777" w:rsidTr="0087344E">
        <w:trPr>
          <w:trHeight w:val="280"/>
        </w:trPr>
        <w:tc>
          <w:tcPr>
            <w:tcW w:w="1215" w:type="dxa"/>
            <w:tcBorders>
              <w:right w:val="nil"/>
            </w:tcBorders>
            <w:vAlign w:val="center"/>
          </w:tcPr>
          <w:p w14:paraId="6DD4EAC2" w14:textId="1F7D751E" w:rsidR="002072F5" w:rsidRDefault="002072F5" w:rsidP="00327183">
            <w:pPr>
              <w:spacing w:after="120"/>
              <w:rPr>
                <w:color w:val="0F0F0F"/>
                <w:sz w:val="21"/>
                <w:szCs w:val="21"/>
              </w:rPr>
            </w:pPr>
            <w:r>
              <w:rPr>
                <w:color w:val="0F0F0F"/>
                <w:sz w:val="21"/>
                <w:szCs w:val="21"/>
              </w:rPr>
              <w:t xml:space="preserve">V1.9              </w:t>
            </w:r>
          </w:p>
        </w:tc>
        <w:tc>
          <w:tcPr>
            <w:tcW w:w="1474" w:type="dxa"/>
            <w:tcBorders>
              <w:left w:val="nil"/>
              <w:right w:val="nil"/>
            </w:tcBorders>
            <w:shd w:val="clear" w:color="auto" w:fill="auto"/>
            <w:vAlign w:val="center"/>
          </w:tcPr>
          <w:p w14:paraId="1C3F0732" w14:textId="266DEA6A" w:rsidR="002072F5" w:rsidRDefault="00A6350E" w:rsidP="00327183">
            <w:pPr>
              <w:spacing w:after="120"/>
              <w:rPr>
                <w:color w:val="0F0F0F"/>
                <w:sz w:val="21"/>
                <w:szCs w:val="21"/>
              </w:rPr>
            </w:pPr>
            <w:r>
              <w:rPr>
                <w:color w:val="0F0F0F"/>
                <w:sz w:val="21"/>
                <w:szCs w:val="21"/>
              </w:rPr>
              <w:t>15 May 2020</w:t>
            </w:r>
          </w:p>
        </w:tc>
        <w:tc>
          <w:tcPr>
            <w:tcW w:w="7175" w:type="dxa"/>
            <w:tcBorders>
              <w:left w:val="nil"/>
            </w:tcBorders>
            <w:vAlign w:val="center"/>
          </w:tcPr>
          <w:p w14:paraId="3903C03D" w14:textId="1C73CCD7" w:rsidR="002072F5" w:rsidRDefault="00E46F50" w:rsidP="00327183">
            <w:pPr>
              <w:spacing w:after="120"/>
              <w:rPr>
                <w:color w:val="0F0F0F"/>
                <w:sz w:val="21"/>
                <w:szCs w:val="21"/>
              </w:rPr>
            </w:pPr>
            <w:r>
              <w:rPr>
                <w:color w:val="0F0F0F"/>
                <w:sz w:val="21"/>
                <w:szCs w:val="21"/>
              </w:rPr>
              <w:t xml:space="preserve">Include </w:t>
            </w:r>
            <w:r w:rsidRPr="00E46F50">
              <w:rPr>
                <w:color w:val="0F0F0F"/>
                <w:sz w:val="21"/>
                <w:szCs w:val="21"/>
              </w:rPr>
              <w:t>identity_proofing_level</w:t>
            </w:r>
            <w:r>
              <w:rPr>
                <w:color w:val="0F0F0F"/>
                <w:sz w:val="21"/>
                <w:szCs w:val="21"/>
              </w:rPr>
              <w:t xml:space="preserve"> claim</w:t>
            </w:r>
            <w:r w:rsidR="009F1870">
              <w:rPr>
                <w:color w:val="0F0F0F"/>
                <w:sz w:val="21"/>
                <w:szCs w:val="21"/>
              </w:rPr>
              <w:t xml:space="preserve"> and change to section 5.1.1</w:t>
            </w:r>
            <w:r w:rsidR="00EB6393">
              <w:rPr>
                <w:color w:val="0F0F0F"/>
                <w:sz w:val="21"/>
                <w:szCs w:val="21"/>
              </w:rPr>
              <w:t>, 5.1.3</w:t>
            </w:r>
            <w:r w:rsidR="00B30EC3">
              <w:rPr>
                <w:color w:val="0F0F0F"/>
                <w:sz w:val="21"/>
                <w:szCs w:val="21"/>
              </w:rPr>
              <w:t xml:space="preserve"> </w:t>
            </w:r>
            <w:r w:rsidR="00DE5C30">
              <w:rPr>
                <w:color w:val="0F0F0F"/>
                <w:sz w:val="21"/>
                <w:szCs w:val="21"/>
              </w:rPr>
              <w:t>&amp; 7.3</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273B25E8" w:rsidR="00917471" w:rsidRDefault="003023B7" w:rsidP="00327183">
            <w:pPr>
              <w:spacing w:after="120"/>
              <w:rPr>
                <w:color w:val="0F0F0F"/>
                <w:sz w:val="21"/>
                <w:szCs w:val="21"/>
              </w:rPr>
            </w:pPr>
            <w:r>
              <w:rPr>
                <w:color w:val="0F0F0F"/>
                <w:sz w:val="21"/>
                <w:szCs w:val="21"/>
              </w:rPr>
              <w:t>Matthew Brown</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7CB9FE05" w:rsidR="00917471" w:rsidRDefault="00A6350E" w:rsidP="00327183">
            <w:pPr>
              <w:spacing w:after="120"/>
              <w:rPr>
                <w:color w:val="0F0F0F"/>
                <w:sz w:val="21"/>
                <w:szCs w:val="21"/>
              </w:rPr>
            </w:pPr>
            <w:r>
              <w:rPr>
                <w:bCs/>
                <w:sz w:val="20"/>
                <w:szCs w:val="20"/>
              </w:rPr>
              <w:t>15 May 2020</w:t>
            </w:r>
          </w:p>
        </w:tc>
        <w:tc>
          <w:tcPr>
            <w:tcW w:w="1645" w:type="dxa"/>
            <w:tcBorders>
              <w:top w:val="single" w:sz="4" w:space="0" w:color="000000"/>
              <w:left w:val="nil"/>
            </w:tcBorders>
            <w:shd w:val="clear" w:color="auto" w:fill="auto"/>
            <w:vAlign w:val="center"/>
          </w:tcPr>
          <w:p w14:paraId="775E39E5" w14:textId="71CAC8A2" w:rsidR="00917471" w:rsidRDefault="009C08FB" w:rsidP="00327183">
            <w:pPr>
              <w:spacing w:after="120"/>
              <w:rPr>
                <w:color w:val="0F0F0F"/>
                <w:sz w:val="21"/>
                <w:szCs w:val="21"/>
              </w:rPr>
            </w:pPr>
            <w:r>
              <w:rPr>
                <w:color w:val="0F0F0F"/>
                <w:sz w:val="21"/>
                <w:szCs w:val="21"/>
              </w:rPr>
              <w:t>V1.</w:t>
            </w:r>
            <w:r w:rsidR="00F50029">
              <w:rPr>
                <w:color w:val="0F0F0F"/>
                <w:sz w:val="21"/>
                <w:szCs w:val="21"/>
              </w:rPr>
              <w:t>9</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2BA7CD56" w:rsidR="00E652AB" w:rsidRDefault="00A6350E" w:rsidP="00327183">
            <w:pPr>
              <w:spacing w:after="120"/>
              <w:rPr>
                <w:color w:val="0F0F0F"/>
                <w:sz w:val="21"/>
                <w:szCs w:val="21"/>
              </w:rPr>
            </w:pPr>
            <w:r>
              <w:rPr>
                <w:bCs/>
                <w:sz w:val="20"/>
                <w:szCs w:val="20"/>
              </w:rPr>
              <w:t>15 May 2020</w:t>
            </w:r>
          </w:p>
        </w:tc>
        <w:tc>
          <w:tcPr>
            <w:tcW w:w="1645" w:type="dxa"/>
            <w:tcBorders>
              <w:left w:val="nil"/>
            </w:tcBorders>
            <w:shd w:val="clear" w:color="auto" w:fill="auto"/>
            <w:vAlign w:val="center"/>
          </w:tcPr>
          <w:p w14:paraId="7E01DD7E" w14:textId="46DD3401" w:rsidR="00E652AB" w:rsidRDefault="00240A5E" w:rsidP="00327183">
            <w:pPr>
              <w:spacing w:after="120"/>
              <w:rPr>
                <w:color w:val="0F0F0F"/>
                <w:sz w:val="21"/>
                <w:szCs w:val="21"/>
              </w:rPr>
            </w:pPr>
            <w:r>
              <w:rPr>
                <w:color w:val="0F0F0F"/>
                <w:sz w:val="21"/>
                <w:szCs w:val="21"/>
              </w:rPr>
              <w:t>V1.</w:t>
            </w:r>
            <w:r w:rsidR="00F50029">
              <w:rPr>
                <w:color w:val="0F0F0F"/>
                <w:sz w:val="21"/>
                <w:szCs w:val="21"/>
              </w:rPr>
              <w:t>9</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3A632849" w:rsidR="00917471" w:rsidRDefault="00A6350E" w:rsidP="00327183">
            <w:pPr>
              <w:spacing w:after="120"/>
              <w:rPr>
                <w:color w:val="0F0F0F"/>
                <w:sz w:val="21"/>
                <w:szCs w:val="21"/>
              </w:rPr>
            </w:pPr>
            <w:r>
              <w:rPr>
                <w:bCs/>
                <w:sz w:val="20"/>
                <w:szCs w:val="20"/>
              </w:rPr>
              <w:t>15 May 2020</w:t>
            </w:r>
          </w:p>
        </w:tc>
        <w:tc>
          <w:tcPr>
            <w:tcW w:w="1783" w:type="dxa"/>
            <w:tcBorders>
              <w:top w:val="single" w:sz="4" w:space="0" w:color="000000"/>
              <w:left w:val="nil"/>
            </w:tcBorders>
            <w:vAlign w:val="center"/>
          </w:tcPr>
          <w:p w14:paraId="65C8B965" w14:textId="4149FBC4" w:rsidR="00917471" w:rsidRDefault="00AD4E83" w:rsidP="00327183">
            <w:pPr>
              <w:spacing w:after="120"/>
              <w:rPr>
                <w:color w:val="0F0F0F"/>
                <w:sz w:val="21"/>
                <w:szCs w:val="21"/>
              </w:rPr>
            </w:pPr>
            <w:r>
              <w:rPr>
                <w:color w:val="0F0F0F"/>
                <w:sz w:val="21"/>
                <w:szCs w:val="21"/>
              </w:rPr>
              <w:t>V1.</w:t>
            </w:r>
            <w:r w:rsidR="00337E51">
              <w:rPr>
                <w:color w:val="0F0F0F"/>
                <w:sz w:val="21"/>
                <w:szCs w:val="21"/>
              </w:rPr>
              <w:t>9</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3CB6B298" w:rsidR="00917471" w:rsidRDefault="00A6350E" w:rsidP="00327183">
            <w:pPr>
              <w:spacing w:after="120"/>
              <w:rPr>
                <w:color w:val="0F0F0F"/>
                <w:sz w:val="21"/>
                <w:szCs w:val="21"/>
              </w:rPr>
            </w:pPr>
            <w:r>
              <w:rPr>
                <w:bCs/>
                <w:sz w:val="20"/>
                <w:szCs w:val="20"/>
              </w:rPr>
              <w:t>15 May 2020</w:t>
            </w:r>
          </w:p>
        </w:tc>
        <w:tc>
          <w:tcPr>
            <w:tcW w:w="1783" w:type="dxa"/>
            <w:tcBorders>
              <w:left w:val="nil"/>
            </w:tcBorders>
            <w:vAlign w:val="center"/>
          </w:tcPr>
          <w:p w14:paraId="4E926289" w14:textId="61A55DAB" w:rsidR="00917471" w:rsidRDefault="00FE015D" w:rsidP="00327183">
            <w:pPr>
              <w:spacing w:after="120"/>
              <w:rPr>
                <w:color w:val="0F0F0F"/>
                <w:sz w:val="21"/>
                <w:szCs w:val="21"/>
              </w:rPr>
            </w:pPr>
            <w:r>
              <w:rPr>
                <w:color w:val="0F0F0F"/>
                <w:sz w:val="21"/>
                <w:szCs w:val="21"/>
              </w:rPr>
              <w:t>V1.</w:t>
            </w:r>
            <w:r w:rsidR="00337E51">
              <w:rPr>
                <w:color w:val="0F0F0F"/>
                <w:sz w:val="21"/>
                <w:szCs w:val="21"/>
              </w:rPr>
              <w:t>9</w:t>
            </w:r>
          </w:p>
        </w:tc>
      </w:tr>
    </w:tbl>
    <w:p w14:paraId="4E8B6378" w14:textId="77777777" w:rsidR="00917471" w:rsidRDefault="00917471" w:rsidP="00327183"/>
    <w:p w14:paraId="7A76647C" w14:textId="77777777" w:rsidR="00917471" w:rsidRDefault="00917471" w:rsidP="00327183"/>
    <w:p w14:paraId="2AF9D34C" w14:textId="777777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51129499" w14:textId="51BCC292" w:rsidR="00F82976" w:rsidRPr="00B476EC" w:rsidRDefault="00917471" w:rsidP="00327183">
      <w:pPr>
        <w:spacing w:after="0"/>
        <w:textboxTightWrap w:val="none"/>
      </w:pPr>
      <w:r>
        <w:t>The controlled copy of this document is maintained in the NHS Digital corporate network. Any copies of this document held outside of that area, in whatever format (e.g. paper, email attachment), are considered to have passed out of control and should be checked for currency and validity.</w:t>
      </w:r>
      <w:r w:rsidR="00F82976"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15AC0A4D" w14:textId="48F7082D" w:rsidR="00F463C4"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40345294" w:history="1">
        <w:r w:rsidR="00F463C4" w:rsidRPr="00354665">
          <w:rPr>
            <w:rStyle w:val="Hyperlink"/>
          </w:rPr>
          <w:t>1</w:t>
        </w:r>
        <w:r w:rsidR="00F463C4">
          <w:rPr>
            <w:rFonts w:asciiTheme="minorHAnsi" w:eastAsiaTheme="minorEastAsia" w:hAnsiTheme="minorHAnsi" w:cstheme="minorBidi"/>
            <w:b w:val="0"/>
            <w:color w:val="auto"/>
            <w:sz w:val="22"/>
            <w:szCs w:val="22"/>
          </w:rPr>
          <w:tab/>
        </w:r>
        <w:r w:rsidR="00F463C4" w:rsidRPr="00354665">
          <w:rPr>
            <w:rStyle w:val="Hyperlink"/>
          </w:rPr>
          <w:t>Introduction</w:t>
        </w:r>
        <w:r w:rsidR="00F463C4">
          <w:rPr>
            <w:webHidden/>
          </w:rPr>
          <w:tab/>
        </w:r>
        <w:r w:rsidR="00F463C4">
          <w:rPr>
            <w:webHidden/>
          </w:rPr>
          <w:fldChar w:fldCharType="begin"/>
        </w:r>
        <w:r w:rsidR="00F463C4">
          <w:rPr>
            <w:webHidden/>
          </w:rPr>
          <w:instrText xml:space="preserve"> PAGEREF _Toc40345294 \h </w:instrText>
        </w:r>
        <w:r w:rsidR="00F463C4">
          <w:rPr>
            <w:webHidden/>
          </w:rPr>
        </w:r>
        <w:r w:rsidR="00F463C4">
          <w:rPr>
            <w:webHidden/>
          </w:rPr>
          <w:fldChar w:fldCharType="separate"/>
        </w:r>
        <w:r w:rsidR="00F463C4">
          <w:rPr>
            <w:webHidden/>
          </w:rPr>
          <w:t>5</w:t>
        </w:r>
        <w:r w:rsidR="00F463C4">
          <w:rPr>
            <w:webHidden/>
          </w:rPr>
          <w:fldChar w:fldCharType="end"/>
        </w:r>
      </w:hyperlink>
    </w:p>
    <w:p w14:paraId="0413E85E" w14:textId="5FDBBC10"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295" w:history="1">
        <w:r w:rsidR="00F463C4" w:rsidRPr="00354665">
          <w:rPr>
            <w:rStyle w:val="Hyperlink"/>
            <w:noProof/>
          </w:rPr>
          <w:t>1.1</w:t>
        </w:r>
        <w:r w:rsidR="00F463C4">
          <w:rPr>
            <w:rFonts w:asciiTheme="minorHAnsi" w:eastAsiaTheme="minorEastAsia" w:hAnsiTheme="minorHAnsi" w:cstheme="minorBidi"/>
            <w:noProof/>
            <w:sz w:val="22"/>
            <w:szCs w:val="22"/>
          </w:rPr>
          <w:tab/>
        </w:r>
        <w:r w:rsidR="00F463C4" w:rsidRPr="00354665">
          <w:rPr>
            <w:rStyle w:val="Hyperlink"/>
            <w:noProof/>
          </w:rPr>
          <w:t>Purpose of Document</w:t>
        </w:r>
        <w:r w:rsidR="00F463C4">
          <w:rPr>
            <w:noProof/>
            <w:webHidden/>
          </w:rPr>
          <w:tab/>
        </w:r>
        <w:r w:rsidR="00F463C4">
          <w:rPr>
            <w:noProof/>
            <w:webHidden/>
          </w:rPr>
          <w:fldChar w:fldCharType="begin"/>
        </w:r>
        <w:r w:rsidR="00F463C4">
          <w:rPr>
            <w:noProof/>
            <w:webHidden/>
          </w:rPr>
          <w:instrText xml:space="preserve"> PAGEREF _Toc40345295 \h </w:instrText>
        </w:r>
        <w:r w:rsidR="00F463C4">
          <w:rPr>
            <w:noProof/>
            <w:webHidden/>
          </w:rPr>
        </w:r>
        <w:r w:rsidR="00F463C4">
          <w:rPr>
            <w:noProof/>
            <w:webHidden/>
          </w:rPr>
          <w:fldChar w:fldCharType="separate"/>
        </w:r>
        <w:r w:rsidR="00F463C4">
          <w:rPr>
            <w:noProof/>
            <w:webHidden/>
          </w:rPr>
          <w:t>5</w:t>
        </w:r>
        <w:r w:rsidR="00F463C4">
          <w:rPr>
            <w:noProof/>
            <w:webHidden/>
          </w:rPr>
          <w:fldChar w:fldCharType="end"/>
        </w:r>
      </w:hyperlink>
    </w:p>
    <w:p w14:paraId="0AC62110" w14:textId="25880F63"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296" w:history="1">
        <w:r w:rsidR="00F463C4" w:rsidRPr="00354665">
          <w:rPr>
            <w:rStyle w:val="Hyperlink"/>
            <w:noProof/>
          </w:rPr>
          <w:t>1.2</w:t>
        </w:r>
        <w:r w:rsidR="00F463C4">
          <w:rPr>
            <w:rFonts w:asciiTheme="minorHAnsi" w:eastAsiaTheme="minorEastAsia" w:hAnsiTheme="minorHAnsi" w:cstheme="minorBidi"/>
            <w:noProof/>
            <w:sz w:val="22"/>
            <w:szCs w:val="22"/>
          </w:rPr>
          <w:tab/>
        </w:r>
        <w:r w:rsidR="00F463C4" w:rsidRPr="00354665">
          <w:rPr>
            <w:rStyle w:val="Hyperlink"/>
            <w:noProof/>
          </w:rPr>
          <w:t>Audience</w:t>
        </w:r>
        <w:r w:rsidR="00F463C4">
          <w:rPr>
            <w:noProof/>
            <w:webHidden/>
          </w:rPr>
          <w:tab/>
        </w:r>
        <w:r w:rsidR="00F463C4">
          <w:rPr>
            <w:noProof/>
            <w:webHidden/>
          </w:rPr>
          <w:fldChar w:fldCharType="begin"/>
        </w:r>
        <w:r w:rsidR="00F463C4">
          <w:rPr>
            <w:noProof/>
            <w:webHidden/>
          </w:rPr>
          <w:instrText xml:space="preserve"> PAGEREF _Toc40345296 \h </w:instrText>
        </w:r>
        <w:r w:rsidR="00F463C4">
          <w:rPr>
            <w:noProof/>
            <w:webHidden/>
          </w:rPr>
        </w:r>
        <w:r w:rsidR="00F463C4">
          <w:rPr>
            <w:noProof/>
            <w:webHidden/>
          </w:rPr>
          <w:fldChar w:fldCharType="separate"/>
        </w:r>
        <w:r w:rsidR="00F463C4">
          <w:rPr>
            <w:noProof/>
            <w:webHidden/>
          </w:rPr>
          <w:t>5</w:t>
        </w:r>
        <w:r w:rsidR="00F463C4">
          <w:rPr>
            <w:noProof/>
            <w:webHidden/>
          </w:rPr>
          <w:fldChar w:fldCharType="end"/>
        </w:r>
      </w:hyperlink>
    </w:p>
    <w:p w14:paraId="6DEF1E27" w14:textId="511C7103"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297" w:history="1">
        <w:r w:rsidR="00F463C4" w:rsidRPr="00354665">
          <w:rPr>
            <w:rStyle w:val="Hyperlink"/>
            <w:noProof/>
          </w:rPr>
          <w:t>1.3</w:t>
        </w:r>
        <w:r w:rsidR="00F463C4">
          <w:rPr>
            <w:rFonts w:asciiTheme="minorHAnsi" w:eastAsiaTheme="minorEastAsia" w:hAnsiTheme="minorHAnsi" w:cstheme="minorBidi"/>
            <w:noProof/>
            <w:sz w:val="22"/>
            <w:szCs w:val="22"/>
          </w:rPr>
          <w:tab/>
        </w:r>
        <w:r w:rsidR="00F463C4" w:rsidRPr="00354665">
          <w:rPr>
            <w:rStyle w:val="Hyperlink"/>
            <w:noProof/>
          </w:rPr>
          <w:t>Definitions</w:t>
        </w:r>
        <w:r w:rsidR="00F463C4">
          <w:rPr>
            <w:noProof/>
            <w:webHidden/>
          </w:rPr>
          <w:tab/>
        </w:r>
        <w:r w:rsidR="00F463C4">
          <w:rPr>
            <w:noProof/>
            <w:webHidden/>
          </w:rPr>
          <w:fldChar w:fldCharType="begin"/>
        </w:r>
        <w:r w:rsidR="00F463C4">
          <w:rPr>
            <w:noProof/>
            <w:webHidden/>
          </w:rPr>
          <w:instrText xml:space="preserve"> PAGEREF _Toc40345297 \h </w:instrText>
        </w:r>
        <w:r w:rsidR="00F463C4">
          <w:rPr>
            <w:noProof/>
            <w:webHidden/>
          </w:rPr>
        </w:r>
        <w:r w:rsidR="00F463C4">
          <w:rPr>
            <w:noProof/>
            <w:webHidden/>
          </w:rPr>
          <w:fldChar w:fldCharType="separate"/>
        </w:r>
        <w:r w:rsidR="00F463C4">
          <w:rPr>
            <w:noProof/>
            <w:webHidden/>
          </w:rPr>
          <w:t>5</w:t>
        </w:r>
        <w:r w:rsidR="00F463C4">
          <w:rPr>
            <w:noProof/>
            <w:webHidden/>
          </w:rPr>
          <w:fldChar w:fldCharType="end"/>
        </w:r>
      </w:hyperlink>
    </w:p>
    <w:p w14:paraId="0964B8FB" w14:textId="18D1D5FC" w:rsidR="00F463C4" w:rsidRDefault="004F5893">
      <w:pPr>
        <w:pStyle w:val="TOC1"/>
        <w:tabs>
          <w:tab w:val="left" w:pos="440"/>
        </w:tabs>
        <w:rPr>
          <w:rFonts w:asciiTheme="minorHAnsi" w:eastAsiaTheme="minorEastAsia" w:hAnsiTheme="minorHAnsi" w:cstheme="minorBidi"/>
          <w:b w:val="0"/>
          <w:color w:val="auto"/>
          <w:sz w:val="22"/>
          <w:szCs w:val="22"/>
        </w:rPr>
      </w:pPr>
      <w:hyperlink w:anchor="_Toc40345298" w:history="1">
        <w:r w:rsidR="00F463C4" w:rsidRPr="00354665">
          <w:rPr>
            <w:rStyle w:val="Hyperlink"/>
          </w:rPr>
          <w:t>2</w:t>
        </w:r>
        <w:r w:rsidR="00F463C4">
          <w:rPr>
            <w:rFonts w:asciiTheme="minorHAnsi" w:eastAsiaTheme="minorEastAsia" w:hAnsiTheme="minorHAnsi" w:cstheme="minorBidi"/>
            <w:b w:val="0"/>
            <w:color w:val="auto"/>
            <w:sz w:val="22"/>
            <w:szCs w:val="22"/>
          </w:rPr>
          <w:tab/>
        </w:r>
        <w:r w:rsidR="00F463C4" w:rsidRPr="00354665">
          <w:rPr>
            <w:rStyle w:val="Hyperlink"/>
          </w:rPr>
          <w:t>Specification Status</w:t>
        </w:r>
        <w:r w:rsidR="00F463C4">
          <w:rPr>
            <w:webHidden/>
          </w:rPr>
          <w:tab/>
        </w:r>
        <w:r w:rsidR="00F463C4">
          <w:rPr>
            <w:webHidden/>
          </w:rPr>
          <w:fldChar w:fldCharType="begin"/>
        </w:r>
        <w:r w:rsidR="00F463C4">
          <w:rPr>
            <w:webHidden/>
          </w:rPr>
          <w:instrText xml:space="preserve"> PAGEREF _Toc40345298 \h </w:instrText>
        </w:r>
        <w:r w:rsidR="00F463C4">
          <w:rPr>
            <w:webHidden/>
          </w:rPr>
        </w:r>
        <w:r w:rsidR="00F463C4">
          <w:rPr>
            <w:webHidden/>
          </w:rPr>
          <w:fldChar w:fldCharType="separate"/>
        </w:r>
        <w:r w:rsidR="00F463C4">
          <w:rPr>
            <w:webHidden/>
          </w:rPr>
          <w:t>6</w:t>
        </w:r>
        <w:r w:rsidR="00F463C4">
          <w:rPr>
            <w:webHidden/>
          </w:rPr>
          <w:fldChar w:fldCharType="end"/>
        </w:r>
      </w:hyperlink>
    </w:p>
    <w:p w14:paraId="78191D91" w14:textId="02DF90BA"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299" w:history="1">
        <w:r w:rsidR="00F463C4" w:rsidRPr="00354665">
          <w:rPr>
            <w:rStyle w:val="Hyperlink"/>
            <w:noProof/>
          </w:rPr>
          <w:t>2.1</w:t>
        </w:r>
        <w:r w:rsidR="00F463C4">
          <w:rPr>
            <w:rFonts w:asciiTheme="minorHAnsi" w:eastAsiaTheme="minorEastAsia" w:hAnsiTheme="minorHAnsi" w:cstheme="minorBidi"/>
            <w:noProof/>
            <w:sz w:val="22"/>
            <w:szCs w:val="22"/>
          </w:rPr>
          <w:tab/>
        </w:r>
        <w:r w:rsidR="00F463C4" w:rsidRPr="00354665">
          <w:rPr>
            <w:rStyle w:val="Hyperlink"/>
            <w:noProof/>
          </w:rPr>
          <w:t>Scope / Constraints</w:t>
        </w:r>
        <w:r w:rsidR="00F463C4">
          <w:rPr>
            <w:noProof/>
            <w:webHidden/>
          </w:rPr>
          <w:tab/>
        </w:r>
        <w:r w:rsidR="00F463C4">
          <w:rPr>
            <w:noProof/>
            <w:webHidden/>
          </w:rPr>
          <w:fldChar w:fldCharType="begin"/>
        </w:r>
        <w:r w:rsidR="00F463C4">
          <w:rPr>
            <w:noProof/>
            <w:webHidden/>
          </w:rPr>
          <w:instrText xml:space="preserve"> PAGEREF _Toc40345299 \h </w:instrText>
        </w:r>
        <w:r w:rsidR="00F463C4">
          <w:rPr>
            <w:noProof/>
            <w:webHidden/>
          </w:rPr>
        </w:r>
        <w:r w:rsidR="00F463C4">
          <w:rPr>
            <w:noProof/>
            <w:webHidden/>
          </w:rPr>
          <w:fldChar w:fldCharType="separate"/>
        </w:r>
        <w:r w:rsidR="00F463C4">
          <w:rPr>
            <w:noProof/>
            <w:webHidden/>
          </w:rPr>
          <w:t>6</w:t>
        </w:r>
        <w:r w:rsidR="00F463C4">
          <w:rPr>
            <w:noProof/>
            <w:webHidden/>
          </w:rPr>
          <w:fldChar w:fldCharType="end"/>
        </w:r>
      </w:hyperlink>
    </w:p>
    <w:p w14:paraId="76904034" w14:textId="22F2C951"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00" w:history="1">
        <w:r w:rsidR="00F463C4" w:rsidRPr="00354665">
          <w:rPr>
            <w:rStyle w:val="Hyperlink"/>
            <w:noProof/>
          </w:rPr>
          <w:t>2.2</w:t>
        </w:r>
        <w:r w:rsidR="00F463C4">
          <w:rPr>
            <w:rFonts w:asciiTheme="minorHAnsi" w:eastAsiaTheme="minorEastAsia" w:hAnsiTheme="minorHAnsi" w:cstheme="minorBidi"/>
            <w:noProof/>
            <w:sz w:val="22"/>
            <w:szCs w:val="22"/>
          </w:rPr>
          <w:tab/>
        </w:r>
        <w:r w:rsidR="00F463C4" w:rsidRPr="00354665">
          <w:rPr>
            <w:rStyle w:val="Hyperlink"/>
            <w:noProof/>
          </w:rPr>
          <w:t>Changes in this version</w:t>
        </w:r>
        <w:r w:rsidR="00F463C4">
          <w:rPr>
            <w:noProof/>
            <w:webHidden/>
          </w:rPr>
          <w:tab/>
        </w:r>
        <w:r w:rsidR="00F463C4">
          <w:rPr>
            <w:noProof/>
            <w:webHidden/>
          </w:rPr>
          <w:fldChar w:fldCharType="begin"/>
        </w:r>
        <w:r w:rsidR="00F463C4">
          <w:rPr>
            <w:noProof/>
            <w:webHidden/>
          </w:rPr>
          <w:instrText xml:space="preserve"> PAGEREF _Toc40345300 \h </w:instrText>
        </w:r>
        <w:r w:rsidR="00F463C4">
          <w:rPr>
            <w:noProof/>
            <w:webHidden/>
          </w:rPr>
        </w:r>
        <w:r w:rsidR="00F463C4">
          <w:rPr>
            <w:noProof/>
            <w:webHidden/>
          </w:rPr>
          <w:fldChar w:fldCharType="separate"/>
        </w:r>
        <w:r w:rsidR="00F463C4">
          <w:rPr>
            <w:noProof/>
            <w:webHidden/>
          </w:rPr>
          <w:t>6</w:t>
        </w:r>
        <w:r w:rsidR="00F463C4">
          <w:rPr>
            <w:noProof/>
            <w:webHidden/>
          </w:rPr>
          <w:fldChar w:fldCharType="end"/>
        </w:r>
      </w:hyperlink>
    </w:p>
    <w:p w14:paraId="16FC06E6" w14:textId="398FE96C" w:rsidR="00F463C4" w:rsidRDefault="004F5893">
      <w:pPr>
        <w:pStyle w:val="TOC1"/>
        <w:tabs>
          <w:tab w:val="left" w:pos="440"/>
        </w:tabs>
        <w:rPr>
          <w:rFonts w:asciiTheme="minorHAnsi" w:eastAsiaTheme="minorEastAsia" w:hAnsiTheme="minorHAnsi" w:cstheme="minorBidi"/>
          <w:b w:val="0"/>
          <w:color w:val="auto"/>
          <w:sz w:val="22"/>
          <w:szCs w:val="22"/>
        </w:rPr>
      </w:pPr>
      <w:hyperlink w:anchor="_Toc40345301" w:history="1">
        <w:r w:rsidR="00F463C4" w:rsidRPr="00354665">
          <w:rPr>
            <w:rStyle w:val="Hyperlink"/>
          </w:rPr>
          <w:t>3</w:t>
        </w:r>
        <w:r w:rsidR="00F463C4">
          <w:rPr>
            <w:rFonts w:asciiTheme="minorHAnsi" w:eastAsiaTheme="minorEastAsia" w:hAnsiTheme="minorHAnsi" w:cstheme="minorBidi"/>
            <w:b w:val="0"/>
            <w:color w:val="auto"/>
            <w:sz w:val="22"/>
            <w:szCs w:val="22"/>
          </w:rPr>
          <w:tab/>
        </w:r>
        <w:r w:rsidR="00F463C4" w:rsidRPr="00354665">
          <w:rPr>
            <w:rStyle w:val="Hyperlink"/>
          </w:rPr>
          <w:t>Messages Overview</w:t>
        </w:r>
        <w:r w:rsidR="00F463C4">
          <w:rPr>
            <w:webHidden/>
          </w:rPr>
          <w:tab/>
        </w:r>
        <w:r w:rsidR="00F463C4">
          <w:rPr>
            <w:webHidden/>
          </w:rPr>
          <w:fldChar w:fldCharType="begin"/>
        </w:r>
        <w:r w:rsidR="00F463C4">
          <w:rPr>
            <w:webHidden/>
          </w:rPr>
          <w:instrText xml:space="preserve"> PAGEREF _Toc40345301 \h </w:instrText>
        </w:r>
        <w:r w:rsidR="00F463C4">
          <w:rPr>
            <w:webHidden/>
          </w:rPr>
        </w:r>
        <w:r w:rsidR="00F463C4">
          <w:rPr>
            <w:webHidden/>
          </w:rPr>
          <w:fldChar w:fldCharType="separate"/>
        </w:r>
        <w:r w:rsidR="00F463C4">
          <w:rPr>
            <w:webHidden/>
          </w:rPr>
          <w:t>7</w:t>
        </w:r>
        <w:r w:rsidR="00F463C4">
          <w:rPr>
            <w:webHidden/>
          </w:rPr>
          <w:fldChar w:fldCharType="end"/>
        </w:r>
      </w:hyperlink>
    </w:p>
    <w:p w14:paraId="5DA170B5" w14:textId="44B555C4"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02" w:history="1">
        <w:r w:rsidR="00F463C4" w:rsidRPr="00354665">
          <w:rPr>
            <w:rStyle w:val="Hyperlink"/>
            <w:noProof/>
          </w:rPr>
          <w:t>3.1</w:t>
        </w:r>
        <w:r w:rsidR="00F463C4">
          <w:rPr>
            <w:rFonts w:asciiTheme="minorHAnsi" w:eastAsiaTheme="minorEastAsia" w:hAnsiTheme="minorHAnsi" w:cstheme="minorBidi"/>
            <w:noProof/>
            <w:sz w:val="22"/>
            <w:szCs w:val="22"/>
          </w:rPr>
          <w:tab/>
        </w:r>
        <w:r w:rsidR="00F463C4" w:rsidRPr="00354665">
          <w:rPr>
            <w:rStyle w:val="Hyperlink"/>
            <w:noProof/>
          </w:rPr>
          <w:t>Authorization Code Flow</w:t>
        </w:r>
        <w:r w:rsidR="00F463C4">
          <w:rPr>
            <w:noProof/>
            <w:webHidden/>
          </w:rPr>
          <w:tab/>
        </w:r>
        <w:r w:rsidR="00F463C4">
          <w:rPr>
            <w:noProof/>
            <w:webHidden/>
          </w:rPr>
          <w:fldChar w:fldCharType="begin"/>
        </w:r>
        <w:r w:rsidR="00F463C4">
          <w:rPr>
            <w:noProof/>
            <w:webHidden/>
          </w:rPr>
          <w:instrText xml:space="preserve"> PAGEREF _Toc40345302 \h </w:instrText>
        </w:r>
        <w:r w:rsidR="00F463C4">
          <w:rPr>
            <w:noProof/>
            <w:webHidden/>
          </w:rPr>
        </w:r>
        <w:r w:rsidR="00F463C4">
          <w:rPr>
            <w:noProof/>
            <w:webHidden/>
          </w:rPr>
          <w:fldChar w:fldCharType="separate"/>
        </w:r>
        <w:r w:rsidR="00F463C4">
          <w:rPr>
            <w:noProof/>
            <w:webHidden/>
          </w:rPr>
          <w:t>7</w:t>
        </w:r>
        <w:r w:rsidR="00F463C4">
          <w:rPr>
            <w:noProof/>
            <w:webHidden/>
          </w:rPr>
          <w:fldChar w:fldCharType="end"/>
        </w:r>
      </w:hyperlink>
    </w:p>
    <w:p w14:paraId="156DB0B7" w14:textId="4D2DDE15"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03" w:history="1">
        <w:r w:rsidR="00F463C4" w:rsidRPr="00354665">
          <w:rPr>
            <w:rStyle w:val="Hyperlink"/>
            <w:noProof/>
          </w:rPr>
          <w:t>3.2</w:t>
        </w:r>
        <w:r w:rsidR="00F463C4">
          <w:rPr>
            <w:rFonts w:asciiTheme="minorHAnsi" w:eastAsiaTheme="minorEastAsia" w:hAnsiTheme="minorHAnsi" w:cstheme="minorBidi"/>
            <w:noProof/>
            <w:sz w:val="22"/>
            <w:szCs w:val="22"/>
          </w:rPr>
          <w:tab/>
        </w:r>
        <w:r w:rsidR="00F463C4" w:rsidRPr="00354665">
          <w:rPr>
            <w:rStyle w:val="Hyperlink"/>
            <w:noProof/>
          </w:rPr>
          <w:t>Public and Confidential Clients</w:t>
        </w:r>
        <w:r w:rsidR="00F463C4">
          <w:rPr>
            <w:noProof/>
            <w:webHidden/>
          </w:rPr>
          <w:tab/>
        </w:r>
        <w:r w:rsidR="00F463C4">
          <w:rPr>
            <w:noProof/>
            <w:webHidden/>
          </w:rPr>
          <w:fldChar w:fldCharType="begin"/>
        </w:r>
        <w:r w:rsidR="00F463C4">
          <w:rPr>
            <w:noProof/>
            <w:webHidden/>
          </w:rPr>
          <w:instrText xml:space="preserve"> PAGEREF _Toc40345303 \h </w:instrText>
        </w:r>
        <w:r w:rsidR="00F463C4">
          <w:rPr>
            <w:noProof/>
            <w:webHidden/>
          </w:rPr>
        </w:r>
        <w:r w:rsidR="00F463C4">
          <w:rPr>
            <w:noProof/>
            <w:webHidden/>
          </w:rPr>
          <w:fldChar w:fldCharType="separate"/>
        </w:r>
        <w:r w:rsidR="00F463C4">
          <w:rPr>
            <w:noProof/>
            <w:webHidden/>
          </w:rPr>
          <w:t>9</w:t>
        </w:r>
        <w:r w:rsidR="00F463C4">
          <w:rPr>
            <w:noProof/>
            <w:webHidden/>
          </w:rPr>
          <w:fldChar w:fldCharType="end"/>
        </w:r>
      </w:hyperlink>
    </w:p>
    <w:p w14:paraId="2C21119B" w14:textId="0A41DC73"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04" w:history="1">
        <w:r w:rsidR="00F463C4" w:rsidRPr="00354665">
          <w:rPr>
            <w:rStyle w:val="Hyperlink"/>
            <w:noProof/>
          </w:rPr>
          <w:t>3.3</w:t>
        </w:r>
        <w:r w:rsidR="00F463C4">
          <w:rPr>
            <w:rFonts w:asciiTheme="minorHAnsi" w:eastAsiaTheme="minorEastAsia" w:hAnsiTheme="minorHAnsi" w:cstheme="minorBidi"/>
            <w:noProof/>
            <w:sz w:val="22"/>
            <w:szCs w:val="22"/>
          </w:rPr>
          <w:tab/>
        </w:r>
        <w:r w:rsidR="00F463C4" w:rsidRPr="00354665">
          <w:rPr>
            <w:rStyle w:val="Hyperlink"/>
            <w:noProof/>
          </w:rPr>
          <w:t>Endpoints</w:t>
        </w:r>
        <w:r w:rsidR="00F463C4">
          <w:rPr>
            <w:noProof/>
            <w:webHidden/>
          </w:rPr>
          <w:tab/>
        </w:r>
        <w:r w:rsidR="00F463C4">
          <w:rPr>
            <w:noProof/>
            <w:webHidden/>
          </w:rPr>
          <w:fldChar w:fldCharType="begin"/>
        </w:r>
        <w:r w:rsidR="00F463C4">
          <w:rPr>
            <w:noProof/>
            <w:webHidden/>
          </w:rPr>
          <w:instrText xml:space="preserve"> PAGEREF _Toc40345304 \h </w:instrText>
        </w:r>
        <w:r w:rsidR="00F463C4">
          <w:rPr>
            <w:noProof/>
            <w:webHidden/>
          </w:rPr>
        </w:r>
        <w:r w:rsidR="00F463C4">
          <w:rPr>
            <w:noProof/>
            <w:webHidden/>
          </w:rPr>
          <w:fldChar w:fldCharType="separate"/>
        </w:r>
        <w:r w:rsidR="00F463C4">
          <w:rPr>
            <w:noProof/>
            <w:webHidden/>
          </w:rPr>
          <w:t>10</w:t>
        </w:r>
        <w:r w:rsidR="00F463C4">
          <w:rPr>
            <w:noProof/>
            <w:webHidden/>
          </w:rPr>
          <w:fldChar w:fldCharType="end"/>
        </w:r>
      </w:hyperlink>
    </w:p>
    <w:p w14:paraId="0BAD38D6" w14:textId="7764AEBF"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05" w:history="1">
        <w:r w:rsidR="00F463C4" w:rsidRPr="00354665">
          <w:rPr>
            <w:rStyle w:val="Hyperlink"/>
            <w:noProof/>
          </w:rPr>
          <w:t>3.4</w:t>
        </w:r>
        <w:r w:rsidR="00F463C4">
          <w:rPr>
            <w:rFonts w:asciiTheme="minorHAnsi" w:eastAsiaTheme="minorEastAsia" w:hAnsiTheme="minorHAnsi" w:cstheme="minorBidi"/>
            <w:noProof/>
            <w:sz w:val="22"/>
            <w:szCs w:val="22"/>
          </w:rPr>
          <w:tab/>
        </w:r>
        <w:r w:rsidR="00F463C4" w:rsidRPr="00354665">
          <w:rPr>
            <w:rStyle w:val="Hyperlink"/>
            <w:noProof/>
          </w:rPr>
          <w:t>Authorize Endpoint</w:t>
        </w:r>
        <w:r w:rsidR="00F463C4">
          <w:rPr>
            <w:noProof/>
            <w:webHidden/>
          </w:rPr>
          <w:tab/>
        </w:r>
        <w:r w:rsidR="00F463C4">
          <w:rPr>
            <w:noProof/>
            <w:webHidden/>
          </w:rPr>
          <w:fldChar w:fldCharType="begin"/>
        </w:r>
        <w:r w:rsidR="00F463C4">
          <w:rPr>
            <w:noProof/>
            <w:webHidden/>
          </w:rPr>
          <w:instrText xml:space="preserve"> PAGEREF _Toc40345305 \h </w:instrText>
        </w:r>
        <w:r w:rsidR="00F463C4">
          <w:rPr>
            <w:noProof/>
            <w:webHidden/>
          </w:rPr>
        </w:r>
        <w:r w:rsidR="00F463C4">
          <w:rPr>
            <w:noProof/>
            <w:webHidden/>
          </w:rPr>
          <w:fldChar w:fldCharType="separate"/>
        </w:r>
        <w:r w:rsidR="00F463C4">
          <w:rPr>
            <w:noProof/>
            <w:webHidden/>
          </w:rPr>
          <w:t>11</w:t>
        </w:r>
        <w:r w:rsidR="00F463C4">
          <w:rPr>
            <w:noProof/>
            <w:webHidden/>
          </w:rPr>
          <w:fldChar w:fldCharType="end"/>
        </w:r>
      </w:hyperlink>
    </w:p>
    <w:p w14:paraId="0F6A0ED6" w14:textId="4BD35CDE"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06" w:history="1">
        <w:r w:rsidR="00F463C4" w:rsidRPr="00354665">
          <w:rPr>
            <w:rStyle w:val="Hyperlink"/>
            <w:noProof/>
          </w:rPr>
          <w:t>3.5</w:t>
        </w:r>
        <w:r w:rsidR="00F463C4">
          <w:rPr>
            <w:rFonts w:asciiTheme="minorHAnsi" w:eastAsiaTheme="minorEastAsia" w:hAnsiTheme="minorHAnsi" w:cstheme="minorBidi"/>
            <w:noProof/>
            <w:sz w:val="22"/>
            <w:szCs w:val="22"/>
          </w:rPr>
          <w:tab/>
        </w:r>
        <w:r w:rsidR="00F463C4" w:rsidRPr="00354665">
          <w:rPr>
            <w:rStyle w:val="Hyperlink"/>
            <w:noProof/>
          </w:rPr>
          <w:t>Token Endpoint</w:t>
        </w:r>
        <w:r w:rsidR="00F463C4">
          <w:rPr>
            <w:noProof/>
            <w:webHidden/>
          </w:rPr>
          <w:tab/>
        </w:r>
        <w:r w:rsidR="00F463C4">
          <w:rPr>
            <w:noProof/>
            <w:webHidden/>
          </w:rPr>
          <w:fldChar w:fldCharType="begin"/>
        </w:r>
        <w:r w:rsidR="00F463C4">
          <w:rPr>
            <w:noProof/>
            <w:webHidden/>
          </w:rPr>
          <w:instrText xml:space="preserve"> PAGEREF _Toc40345306 \h </w:instrText>
        </w:r>
        <w:r w:rsidR="00F463C4">
          <w:rPr>
            <w:noProof/>
            <w:webHidden/>
          </w:rPr>
        </w:r>
        <w:r w:rsidR="00F463C4">
          <w:rPr>
            <w:noProof/>
            <w:webHidden/>
          </w:rPr>
          <w:fldChar w:fldCharType="separate"/>
        </w:r>
        <w:r w:rsidR="00F463C4">
          <w:rPr>
            <w:noProof/>
            <w:webHidden/>
          </w:rPr>
          <w:t>20</w:t>
        </w:r>
        <w:r w:rsidR="00F463C4">
          <w:rPr>
            <w:noProof/>
            <w:webHidden/>
          </w:rPr>
          <w:fldChar w:fldCharType="end"/>
        </w:r>
      </w:hyperlink>
    </w:p>
    <w:p w14:paraId="72C7D7D8" w14:textId="5E74E6D1"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07" w:history="1">
        <w:r w:rsidR="00F463C4" w:rsidRPr="00354665">
          <w:rPr>
            <w:rStyle w:val="Hyperlink"/>
            <w:noProof/>
          </w:rPr>
          <w:t>3.6</w:t>
        </w:r>
        <w:r w:rsidR="00F463C4">
          <w:rPr>
            <w:rFonts w:asciiTheme="minorHAnsi" w:eastAsiaTheme="minorEastAsia" w:hAnsiTheme="minorHAnsi" w:cstheme="minorBidi"/>
            <w:noProof/>
            <w:sz w:val="22"/>
            <w:szCs w:val="22"/>
          </w:rPr>
          <w:tab/>
        </w:r>
        <w:r w:rsidR="00F463C4" w:rsidRPr="00354665">
          <w:rPr>
            <w:rStyle w:val="Hyperlink"/>
            <w:noProof/>
          </w:rPr>
          <w:t>UserInfo Endpoint</w:t>
        </w:r>
        <w:r w:rsidR="00F463C4">
          <w:rPr>
            <w:noProof/>
            <w:webHidden/>
          </w:rPr>
          <w:tab/>
        </w:r>
        <w:r w:rsidR="00F463C4">
          <w:rPr>
            <w:noProof/>
            <w:webHidden/>
          </w:rPr>
          <w:fldChar w:fldCharType="begin"/>
        </w:r>
        <w:r w:rsidR="00F463C4">
          <w:rPr>
            <w:noProof/>
            <w:webHidden/>
          </w:rPr>
          <w:instrText xml:space="preserve"> PAGEREF _Toc40345307 \h </w:instrText>
        </w:r>
        <w:r w:rsidR="00F463C4">
          <w:rPr>
            <w:noProof/>
            <w:webHidden/>
          </w:rPr>
        </w:r>
        <w:r w:rsidR="00F463C4">
          <w:rPr>
            <w:noProof/>
            <w:webHidden/>
          </w:rPr>
          <w:fldChar w:fldCharType="separate"/>
        </w:r>
        <w:r w:rsidR="00F463C4">
          <w:rPr>
            <w:noProof/>
            <w:webHidden/>
          </w:rPr>
          <w:t>24</w:t>
        </w:r>
        <w:r w:rsidR="00F463C4">
          <w:rPr>
            <w:noProof/>
            <w:webHidden/>
          </w:rPr>
          <w:fldChar w:fldCharType="end"/>
        </w:r>
      </w:hyperlink>
    </w:p>
    <w:p w14:paraId="77B06AD5" w14:textId="65A321F9" w:rsidR="00F463C4" w:rsidRDefault="004F5893">
      <w:pPr>
        <w:pStyle w:val="TOC1"/>
        <w:tabs>
          <w:tab w:val="left" w:pos="440"/>
        </w:tabs>
        <w:rPr>
          <w:rFonts w:asciiTheme="minorHAnsi" w:eastAsiaTheme="minorEastAsia" w:hAnsiTheme="minorHAnsi" w:cstheme="minorBidi"/>
          <w:b w:val="0"/>
          <w:color w:val="auto"/>
          <w:sz w:val="22"/>
          <w:szCs w:val="22"/>
        </w:rPr>
      </w:pPr>
      <w:hyperlink w:anchor="_Toc40345308" w:history="1">
        <w:r w:rsidR="00F463C4" w:rsidRPr="00354665">
          <w:rPr>
            <w:rStyle w:val="Hyperlink"/>
            <w:lang w:eastAsia="en-US"/>
          </w:rPr>
          <w:t>4</w:t>
        </w:r>
        <w:r w:rsidR="00F463C4">
          <w:rPr>
            <w:rFonts w:asciiTheme="minorHAnsi" w:eastAsiaTheme="minorEastAsia" w:hAnsiTheme="minorHAnsi" w:cstheme="minorBidi"/>
            <w:b w:val="0"/>
            <w:color w:val="auto"/>
            <w:sz w:val="22"/>
            <w:szCs w:val="22"/>
          </w:rPr>
          <w:tab/>
        </w:r>
        <w:r w:rsidR="00F463C4" w:rsidRPr="00354665">
          <w:rPr>
            <w:rStyle w:val="Hyperlink"/>
            <w:lang w:eastAsia="en-US"/>
          </w:rPr>
          <w:t>Tokens</w:t>
        </w:r>
        <w:r w:rsidR="00F463C4">
          <w:rPr>
            <w:webHidden/>
          </w:rPr>
          <w:tab/>
        </w:r>
        <w:r w:rsidR="00F463C4">
          <w:rPr>
            <w:webHidden/>
          </w:rPr>
          <w:fldChar w:fldCharType="begin"/>
        </w:r>
        <w:r w:rsidR="00F463C4">
          <w:rPr>
            <w:webHidden/>
          </w:rPr>
          <w:instrText xml:space="preserve"> PAGEREF _Toc40345308 \h </w:instrText>
        </w:r>
        <w:r w:rsidR="00F463C4">
          <w:rPr>
            <w:webHidden/>
          </w:rPr>
        </w:r>
        <w:r w:rsidR="00F463C4">
          <w:rPr>
            <w:webHidden/>
          </w:rPr>
          <w:fldChar w:fldCharType="separate"/>
        </w:r>
        <w:r w:rsidR="00F463C4">
          <w:rPr>
            <w:webHidden/>
          </w:rPr>
          <w:t>31</w:t>
        </w:r>
        <w:r w:rsidR="00F463C4">
          <w:rPr>
            <w:webHidden/>
          </w:rPr>
          <w:fldChar w:fldCharType="end"/>
        </w:r>
      </w:hyperlink>
    </w:p>
    <w:p w14:paraId="45FF66D6" w14:textId="77524543"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09" w:history="1">
        <w:r w:rsidR="00F463C4" w:rsidRPr="00354665">
          <w:rPr>
            <w:rStyle w:val="Hyperlink"/>
            <w:noProof/>
          </w:rPr>
          <w:t>4.1</w:t>
        </w:r>
        <w:r w:rsidR="00F463C4">
          <w:rPr>
            <w:rFonts w:asciiTheme="minorHAnsi" w:eastAsiaTheme="minorEastAsia" w:hAnsiTheme="minorHAnsi" w:cstheme="minorBidi"/>
            <w:noProof/>
            <w:sz w:val="22"/>
            <w:szCs w:val="22"/>
          </w:rPr>
          <w:tab/>
        </w:r>
        <w:r w:rsidR="00F463C4" w:rsidRPr="00354665">
          <w:rPr>
            <w:rStyle w:val="Hyperlink"/>
            <w:noProof/>
          </w:rPr>
          <w:t>JWT Header</w:t>
        </w:r>
        <w:r w:rsidR="00F463C4">
          <w:rPr>
            <w:noProof/>
            <w:webHidden/>
          </w:rPr>
          <w:tab/>
        </w:r>
        <w:r w:rsidR="00F463C4">
          <w:rPr>
            <w:noProof/>
            <w:webHidden/>
          </w:rPr>
          <w:fldChar w:fldCharType="begin"/>
        </w:r>
        <w:r w:rsidR="00F463C4">
          <w:rPr>
            <w:noProof/>
            <w:webHidden/>
          </w:rPr>
          <w:instrText xml:space="preserve"> PAGEREF _Toc40345309 \h </w:instrText>
        </w:r>
        <w:r w:rsidR="00F463C4">
          <w:rPr>
            <w:noProof/>
            <w:webHidden/>
          </w:rPr>
        </w:r>
        <w:r w:rsidR="00F463C4">
          <w:rPr>
            <w:noProof/>
            <w:webHidden/>
          </w:rPr>
          <w:fldChar w:fldCharType="separate"/>
        </w:r>
        <w:r w:rsidR="00F463C4">
          <w:rPr>
            <w:noProof/>
            <w:webHidden/>
          </w:rPr>
          <w:t>31</w:t>
        </w:r>
        <w:r w:rsidR="00F463C4">
          <w:rPr>
            <w:noProof/>
            <w:webHidden/>
          </w:rPr>
          <w:fldChar w:fldCharType="end"/>
        </w:r>
      </w:hyperlink>
    </w:p>
    <w:p w14:paraId="72190A83" w14:textId="10822B3A"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10" w:history="1">
        <w:r w:rsidR="00F463C4" w:rsidRPr="00354665">
          <w:rPr>
            <w:rStyle w:val="Hyperlink"/>
            <w:noProof/>
          </w:rPr>
          <w:t>4.2</w:t>
        </w:r>
        <w:r w:rsidR="00F463C4">
          <w:rPr>
            <w:rFonts w:asciiTheme="minorHAnsi" w:eastAsiaTheme="minorEastAsia" w:hAnsiTheme="minorHAnsi" w:cstheme="minorBidi"/>
            <w:noProof/>
            <w:sz w:val="22"/>
            <w:szCs w:val="22"/>
          </w:rPr>
          <w:tab/>
        </w:r>
        <w:r w:rsidR="00F463C4" w:rsidRPr="00354665">
          <w:rPr>
            <w:rStyle w:val="Hyperlink"/>
            <w:noProof/>
          </w:rPr>
          <w:t>ID Token Payload</w:t>
        </w:r>
        <w:r w:rsidR="00F463C4">
          <w:rPr>
            <w:noProof/>
            <w:webHidden/>
          </w:rPr>
          <w:tab/>
        </w:r>
        <w:r w:rsidR="00F463C4">
          <w:rPr>
            <w:noProof/>
            <w:webHidden/>
          </w:rPr>
          <w:fldChar w:fldCharType="begin"/>
        </w:r>
        <w:r w:rsidR="00F463C4">
          <w:rPr>
            <w:noProof/>
            <w:webHidden/>
          </w:rPr>
          <w:instrText xml:space="preserve"> PAGEREF _Toc40345310 \h </w:instrText>
        </w:r>
        <w:r w:rsidR="00F463C4">
          <w:rPr>
            <w:noProof/>
            <w:webHidden/>
          </w:rPr>
        </w:r>
        <w:r w:rsidR="00F463C4">
          <w:rPr>
            <w:noProof/>
            <w:webHidden/>
          </w:rPr>
          <w:fldChar w:fldCharType="separate"/>
        </w:r>
        <w:r w:rsidR="00F463C4">
          <w:rPr>
            <w:noProof/>
            <w:webHidden/>
          </w:rPr>
          <w:t>31</w:t>
        </w:r>
        <w:r w:rsidR="00F463C4">
          <w:rPr>
            <w:noProof/>
            <w:webHidden/>
          </w:rPr>
          <w:fldChar w:fldCharType="end"/>
        </w:r>
      </w:hyperlink>
    </w:p>
    <w:p w14:paraId="45B53D93" w14:textId="4743F294"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11" w:history="1">
        <w:r w:rsidR="00F463C4" w:rsidRPr="00354665">
          <w:rPr>
            <w:rStyle w:val="Hyperlink"/>
            <w:noProof/>
          </w:rPr>
          <w:t>4.3</w:t>
        </w:r>
        <w:r w:rsidR="00F463C4">
          <w:rPr>
            <w:rFonts w:asciiTheme="minorHAnsi" w:eastAsiaTheme="minorEastAsia" w:hAnsiTheme="minorHAnsi" w:cstheme="minorBidi"/>
            <w:noProof/>
            <w:sz w:val="22"/>
            <w:szCs w:val="22"/>
          </w:rPr>
          <w:tab/>
        </w:r>
        <w:r w:rsidR="00F463C4" w:rsidRPr="00354665">
          <w:rPr>
            <w:rStyle w:val="Hyperlink"/>
            <w:noProof/>
          </w:rPr>
          <w:t>Access Token Payload</w:t>
        </w:r>
        <w:r w:rsidR="00F463C4">
          <w:rPr>
            <w:noProof/>
            <w:webHidden/>
          </w:rPr>
          <w:tab/>
        </w:r>
        <w:r w:rsidR="00F463C4">
          <w:rPr>
            <w:noProof/>
            <w:webHidden/>
          </w:rPr>
          <w:fldChar w:fldCharType="begin"/>
        </w:r>
        <w:r w:rsidR="00F463C4">
          <w:rPr>
            <w:noProof/>
            <w:webHidden/>
          </w:rPr>
          <w:instrText xml:space="preserve"> PAGEREF _Toc40345311 \h </w:instrText>
        </w:r>
        <w:r w:rsidR="00F463C4">
          <w:rPr>
            <w:noProof/>
            <w:webHidden/>
          </w:rPr>
        </w:r>
        <w:r w:rsidR="00F463C4">
          <w:rPr>
            <w:noProof/>
            <w:webHidden/>
          </w:rPr>
          <w:fldChar w:fldCharType="separate"/>
        </w:r>
        <w:r w:rsidR="00F463C4">
          <w:rPr>
            <w:noProof/>
            <w:webHidden/>
          </w:rPr>
          <w:t>35</w:t>
        </w:r>
        <w:r w:rsidR="00F463C4">
          <w:rPr>
            <w:noProof/>
            <w:webHidden/>
          </w:rPr>
          <w:fldChar w:fldCharType="end"/>
        </w:r>
      </w:hyperlink>
    </w:p>
    <w:p w14:paraId="5507FF27" w14:textId="34343108"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12" w:history="1">
        <w:r w:rsidR="00F463C4" w:rsidRPr="00354665">
          <w:rPr>
            <w:rStyle w:val="Hyperlink"/>
            <w:noProof/>
          </w:rPr>
          <w:t>4.4</w:t>
        </w:r>
        <w:r w:rsidR="00F463C4">
          <w:rPr>
            <w:rFonts w:asciiTheme="minorHAnsi" w:eastAsiaTheme="minorEastAsia" w:hAnsiTheme="minorHAnsi" w:cstheme="minorBidi"/>
            <w:noProof/>
            <w:sz w:val="22"/>
            <w:szCs w:val="22"/>
          </w:rPr>
          <w:tab/>
        </w:r>
        <w:r w:rsidR="00F463C4" w:rsidRPr="00354665">
          <w:rPr>
            <w:rStyle w:val="Hyperlink"/>
            <w:noProof/>
          </w:rPr>
          <w:t>JOSE Signing</w:t>
        </w:r>
        <w:r w:rsidR="00F463C4">
          <w:rPr>
            <w:noProof/>
            <w:webHidden/>
          </w:rPr>
          <w:tab/>
        </w:r>
        <w:r w:rsidR="00F463C4">
          <w:rPr>
            <w:noProof/>
            <w:webHidden/>
          </w:rPr>
          <w:fldChar w:fldCharType="begin"/>
        </w:r>
        <w:r w:rsidR="00F463C4">
          <w:rPr>
            <w:noProof/>
            <w:webHidden/>
          </w:rPr>
          <w:instrText xml:space="preserve"> PAGEREF _Toc40345312 \h </w:instrText>
        </w:r>
        <w:r w:rsidR="00F463C4">
          <w:rPr>
            <w:noProof/>
            <w:webHidden/>
          </w:rPr>
        </w:r>
        <w:r w:rsidR="00F463C4">
          <w:rPr>
            <w:noProof/>
            <w:webHidden/>
          </w:rPr>
          <w:fldChar w:fldCharType="separate"/>
        </w:r>
        <w:r w:rsidR="00F463C4">
          <w:rPr>
            <w:noProof/>
            <w:webHidden/>
          </w:rPr>
          <w:t>37</w:t>
        </w:r>
        <w:r w:rsidR="00F463C4">
          <w:rPr>
            <w:noProof/>
            <w:webHidden/>
          </w:rPr>
          <w:fldChar w:fldCharType="end"/>
        </w:r>
      </w:hyperlink>
    </w:p>
    <w:p w14:paraId="2ED45156" w14:textId="09A1E76A" w:rsidR="00F463C4" w:rsidRDefault="004F5893">
      <w:pPr>
        <w:pStyle w:val="TOC1"/>
        <w:tabs>
          <w:tab w:val="left" w:pos="440"/>
        </w:tabs>
        <w:rPr>
          <w:rFonts w:asciiTheme="minorHAnsi" w:eastAsiaTheme="minorEastAsia" w:hAnsiTheme="minorHAnsi" w:cstheme="minorBidi"/>
          <w:b w:val="0"/>
          <w:color w:val="auto"/>
          <w:sz w:val="22"/>
          <w:szCs w:val="22"/>
        </w:rPr>
      </w:pPr>
      <w:hyperlink w:anchor="_Toc40345313" w:history="1">
        <w:r w:rsidR="00F463C4" w:rsidRPr="00354665">
          <w:rPr>
            <w:rStyle w:val="Hyperlink"/>
            <w:lang w:eastAsia="en-US"/>
          </w:rPr>
          <w:t>5</w:t>
        </w:r>
        <w:r w:rsidR="00F463C4">
          <w:rPr>
            <w:rFonts w:asciiTheme="minorHAnsi" w:eastAsiaTheme="minorEastAsia" w:hAnsiTheme="minorHAnsi" w:cstheme="minorBidi"/>
            <w:b w:val="0"/>
            <w:color w:val="auto"/>
            <w:sz w:val="22"/>
            <w:szCs w:val="22"/>
          </w:rPr>
          <w:tab/>
        </w:r>
        <w:r w:rsidR="00F463C4" w:rsidRPr="00354665">
          <w:rPr>
            <w:rStyle w:val="Hyperlink"/>
            <w:lang w:eastAsia="en-US"/>
          </w:rPr>
          <w:t>Data View</w:t>
        </w:r>
        <w:r w:rsidR="00F463C4">
          <w:rPr>
            <w:webHidden/>
          </w:rPr>
          <w:tab/>
        </w:r>
        <w:r w:rsidR="00F463C4">
          <w:rPr>
            <w:webHidden/>
          </w:rPr>
          <w:fldChar w:fldCharType="begin"/>
        </w:r>
        <w:r w:rsidR="00F463C4">
          <w:rPr>
            <w:webHidden/>
          </w:rPr>
          <w:instrText xml:space="preserve"> PAGEREF _Toc40345313 \h </w:instrText>
        </w:r>
        <w:r w:rsidR="00F463C4">
          <w:rPr>
            <w:webHidden/>
          </w:rPr>
        </w:r>
        <w:r w:rsidR="00F463C4">
          <w:rPr>
            <w:webHidden/>
          </w:rPr>
          <w:fldChar w:fldCharType="separate"/>
        </w:r>
        <w:r w:rsidR="00F463C4">
          <w:rPr>
            <w:webHidden/>
          </w:rPr>
          <w:t>38</w:t>
        </w:r>
        <w:r w:rsidR="00F463C4">
          <w:rPr>
            <w:webHidden/>
          </w:rPr>
          <w:fldChar w:fldCharType="end"/>
        </w:r>
      </w:hyperlink>
    </w:p>
    <w:p w14:paraId="224125BD" w14:textId="73C7A24A"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14" w:history="1">
        <w:r w:rsidR="00F463C4" w:rsidRPr="00354665">
          <w:rPr>
            <w:rStyle w:val="Hyperlink"/>
            <w:noProof/>
          </w:rPr>
          <w:t>5.1</w:t>
        </w:r>
        <w:r w:rsidR="00F463C4">
          <w:rPr>
            <w:rFonts w:asciiTheme="minorHAnsi" w:eastAsiaTheme="minorEastAsia" w:hAnsiTheme="minorHAnsi" w:cstheme="minorBidi"/>
            <w:noProof/>
            <w:sz w:val="22"/>
            <w:szCs w:val="22"/>
          </w:rPr>
          <w:tab/>
        </w:r>
        <w:r w:rsidR="00F463C4" w:rsidRPr="00354665">
          <w:rPr>
            <w:rStyle w:val="Hyperlink"/>
            <w:noProof/>
          </w:rPr>
          <w:t>Vectors of Trust</w:t>
        </w:r>
        <w:r w:rsidR="00F463C4">
          <w:rPr>
            <w:noProof/>
            <w:webHidden/>
          </w:rPr>
          <w:tab/>
        </w:r>
        <w:r w:rsidR="00F463C4">
          <w:rPr>
            <w:noProof/>
            <w:webHidden/>
          </w:rPr>
          <w:fldChar w:fldCharType="begin"/>
        </w:r>
        <w:r w:rsidR="00F463C4">
          <w:rPr>
            <w:noProof/>
            <w:webHidden/>
          </w:rPr>
          <w:instrText xml:space="preserve"> PAGEREF _Toc40345314 \h </w:instrText>
        </w:r>
        <w:r w:rsidR="00F463C4">
          <w:rPr>
            <w:noProof/>
            <w:webHidden/>
          </w:rPr>
        </w:r>
        <w:r w:rsidR="00F463C4">
          <w:rPr>
            <w:noProof/>
            <w:webHidden/>
          </w:rPr>
          <w:fldChar w:fldCharType="separate"/>
        </w:r>
        <w:r w:rsidR="00F463C4">
          <w:rPr>
            <w:noProof/>
            <w:webHidden/>
          </w:rPr>
          <w:t>38</w:t>
        </w:r>
        <w:r w:rsidR="00F463C4">
          <w:rPr>
            <w:noProof/>
            <w:webHidden/>
          </w:rPr>
          <w:fldChar w:fldCharType="end"/>
        </w:r>
      </w:hyperlink>
    </w:p>
    <w:p w14:paraId="385180CD" w14:textId="7EEBAB47" w:rsidR="00F463C4" w:rsidRDefault="004F5893">
      <w:pPr>
        <w:pStyle w:val="TOC1"/>
        <w:tabs>
          <w:tab w:val="left" w:pos="440"/>
        </w:tabs>
        <w:rPr>
          <w:rFonts w:asciiTheme="minorHAnsi" w:eastAsiaTheme="minorEastAsia" w:hAnsiTheme="minorHAnsi" w:cstheme="minorBidi"/>
          <w:b w:val="0"/>
          <w:color w:val="auto"/>
          <w:sz w:val="22"/>
          <w:szCs w:val="22"/>
        </w:rPr>
      </w:pPr>
      <w:hyperlink w:anchor="_Toc40345315" w:history="1">
        <w:r w:rsidR="00F463C4" w:rsidRPr="00354665">
          <w:rPr>
            <w:rStyle w:val="Hyperlink"/>
            <w:lang w:eastAsia="en-US"/>
          </w:rPr>
          <w:t>6</w:t>
        </w:r>
        <w:r w:rsidR="00F463C4">
          <w:rPr>
            <w:rFonts w:asciiTheme="minorHAnsi" w:eastAsiaTheme="minorEastAsia" w:hAnsiTheme="minorHAnsi" w:cstheme="minorBidi"/>
            <w:b w:val="0"/>
            <w:color w:val="auto"/>
            <w:sz w:val="22"/>
            <w:szCs w:val="22"/>
          </w:rPr>
          <w:tab/>
        </w:r>
        <w:r w:rsidR="00F463C4" w:rsidRPr="00354665">
          <w:rPr>
            <w:rStyle w:val="Hyperlink"/>
            <w:lang w:eastAsia="en-US"/>
          </w:rPr>
          <w:t>Password-less Authentication using FIDO UAF</w:t>
        </w:r>
        <w:r w:rsidR="00F463C4">
          <w:rPr>
            <w:webHidden/>
          </w:rPr>
          <w:tab/>
        </w:r>
        <w:r w:rsidR="00F463C4">
          <w:rPr>
            <w:webHidden/>
          </w:rPr>
          <w:fldChar w:fldCharType="begin"/>
        </w:r>
        <w:r w:rsidR="00F463C4">
          <w:rPr>
            <w:webHidden/>
          </w:rPr>
          <w:instrText xml:space="preserve"> PAGEREF _Toc40345315 \h </w:instrText>
        </w:r>
        <w:r w:rsidR="00F463C4">
          <w:rPr>
            <w:webHidden/>
          </w:rPr>
        </w:r>
        <w:r w:rsidR="00F463C4">
          <w:rPr>
            <w:webHidden/>
          </w:rPr>
          <w:fldChar w:fldCharType="separate"/>
        </w:r>
        <w:r w:rsidR="00F463C4">
          <w:rPr>
            <w:webHidden/>
          </w:rPr>
          <w:t>43</w:t>
        </w:r>
        <w:r w:rsidR="00F463C4">
          <w:rPr>
            <w:webHidden/>
          </w:rPr>
          <w:fldChar w:fldCharType="end"/>
        </w:r>
      </w:hyperlink>
    </w:p>
    <w:p w14:paraId="29C71AB5" w14:textId="2C2F8E3C"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16" w:history="1">
        <w:r w:rsidR="00F463C4" w:rsidRPr="00354665">
          <w:rPr>
            <w:rStyle w:val="Hyperlink"/>
            <w:noProof/>
          </w:rPr>
          <w:t>6.1</w:t>
        </w:r>
        <w:r w:rsidR="00F463C4">
          <w:rPr>
            <w:rFonts w:asciiTheme="minorHAnsi" w:eastAsiaTheme="minorEastAsia" w:hAnsiTheme="minorHAnsi" w:cstheme="minorBidi"/>
            <w:noProof/>
            <w:sz w:val="22"/>
            <w:szCs w:val="22"/>
          </w:rPr>
          <w:tab/>
        </w:r>
        <w:r w:rsidR="00F463C4" w:rsidRPr="00354665">
          <w:rPr>
            <w:rStyle w:val="Hyperlink"/>
            <w:noProof/>
          </w:rPr>
          <w:t>Overview</w:t>
        </w:r>
        <w:r w:rsidR="00F463C4">
          <w:rPr>
            <w:noProof/>
            <w:webHidden/>
          </w:rPr>
          <w:tab/>
        </w:r>
        <w:r w:rsidR="00F463C4">
          <w:rPr>
            <w:noProof/>
            <w:webHidden/>
          </w:rPr>
          <w:fldChar w:fldCharType="begin"/>
        </w:r>
        <w:r w:rsidR="00F463C4">
          <w:rPr>
            <w:noProof/>
            <w:webHidden/>
          </w:rPr>
          <w:instrText xml:space="preserve"> PAGEREF _Toc40345316 \h </w:instrText>
        </w:r>
        <w:r w:rsidR="00F463C4">
          <w:rPr>
            <w:noProof/>
            <w:webHidden/>
          </w:rPr>
        </w:r>
        <w:r w:rsidR="00F463C4">
          <w:rPr>
            <w:noProof/>
            <w:webHidden/>
          </w:rPr>
          <w:fldChar w:fldCharType="separate"/>
        </w:r>
        <w:r w:rsidR="00F463C4">
          <w:rPr>
            <w:noProof/>
            <w:webHidden/>
          </w:rPr>
          <w:t>43</w:t>
        </w:r>
        <w:r w:rsidR="00F463C4">
          <w:rPr>
            <w:noProof/>
            <w:webHidden/>
          </w:rPr>
          <w:fldChar w:fldCharType="end"/>
        </w:r>
      </w:hyperlink>
    </w:p>
    <w:p w14:paraId="56584A40" w14:textId="05DD7584"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17" w:history="1">
        <w:r w:rsidR="00F463C4" w:rsidRPr="00354665">
          <w:rPr>
            <w:rStyle w:val="Hyperlink"/>
            <w:noProof/>
          </w:rPr>
          <w:t>6.2</w:t>
        </w:r>
        <w:r w:rsidR="00F463C4">
          <w:rPr>
            <w:rFonts w:asciiTheme="minorHAnsi" w:eastAsiaTheme="minorEastAsia" w:hAnsiTheme="minorHAnsi" w:cstheme="minorBidi"/>
            <w:noProof/>
            <w:sz w:val="22"/>
            <w:szCs w:val="22"/>
          </w:rPr>
          <w:tab/>
        </w:r>
        <w:r w:rsidR="00F463C4" w:rsidRPr="00354665">
          <w:rPr>
            <w:rStyle w:val="Hyperlink"/>
            <w:noProof/>
          </w:rPr>
          <w:t>FIDO UAF registration flow</w:t>
        </w:r>
        <w:r w:rsidR="00F463C4">
          <w:rPr>
            <w:noProof/>
            <w:webHidden/>
          </w:rPr>
          <w:tab/>
        </w:r>
        <w:r w:rsidR="00F463C4">
          <w:rPr>
            <w:noProof/>
            <w:webHidden/>
          </w:rPr>
          <w:fldChar w:fldCharType="begin"/>
        </w:r>
        <w:r w:rsidR="00F463C4">
          <w:rPr>
            <w:noProof/>
            <w:webHidden/>
          </w:rPr>
          <w:instrText xml:space="preserve"> PAGEREF _Toc40345317 \h </w:instrText>
        </w:r>
        <w:r w:rsidR="00F463C4">
          <w:rPr>
            <w:noProof/>
            <w:webHidden/>
          </w:rPr>
        </w:r>
        <w:r w:rsidR="00F463C4">
          <w:rPr>
            <w:noProof/>
            <w:webHidden/>
          </w:rPr>
          <w:fldChar w:fldCharType="separate"/>
        </w:r>
        <w:r w:rsidR="00F463C4">
          <w:rPr>
            <w:noProof/>
            <w:webHidden/>
          </w:rPr>
          <w:t>44</w:t>
        </w:r>
        <w:r w:rsidR="00F463C4">
          <w:rPr>
            <w:noProof/>
            <w:webHidden/>
          </w:rPr>
          <w:fldChar w:fldCharType="end"/>
        </w:r>
      </w:hyperlink>
    </w:p>
    <w:p w14:paraId="14255172" w14:textId="47B04907"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18" w:history="1">
        <w:r w:rsidR="00F463C4" w:rsidRPr="00354665">
          <w:rPr>
            <w:rStyle w:val="Hyperlink"/>
            <w:noProof/>
          </w:rPr>
          <w:t>6.3</w:t>
        </w:r>
        <w:r w:rsidR="00F463C4">
          <w:rPr>
            <w:rFonts w:asciiTheme="minorHAnsi" w:eastAsiaTheme="minorEastAsia" w:hAnsiTheme="minorHAnsi" w:cstheme="minorBidi"/>
            <w:noProof/>
            <w:sz w:val="22"/>
            <w:szCs w:val="22"/>
          </w:rPr>
          <w:tab/>
        </w:r>
        <w:r w:rsidR="00F463C4" w:rsidRPr="00354665">
          <w:rPr>
            <w:rStyle w:val="Hyperlink"/>
            <w:noProof/>
          </w:rPr>
          <w:t>FIDO UAF authentication flow</w:t>
        </w:r>
        <w:r w:rsidR="00F463C4">
          <w:rPr>
            <w:noProof/>
            <w:webHidden/>
          </w:rPr>
          <w:tab/>
        </w:r>
        <w:r w:rsidR="00F463C4">
          <w:rPr>
            <w:noProof/>
            <w:webHidden/>
          </w:rPr>
          <w:fldChar w:fldCharType="begin"/>
        </w:r>
        <w:r w:rsidR="00F463C4">
          <w:rPr>
            <w:noProof/>
            <w:webHidden/>
          </w:rPr>
          <w:instrText xml:space="preserve"> PAGEREF _Toc40345318 \h </w:instrText>
        </w:r>
        <w:r w:rsidR="00F463C4">
          <w:rPr>
            <w:noProof/>
            <w:webHidden/>
          </w:rPr>
        </w:r>
        <w:r w:rsidR="00F463C4">
          <w:rPr>
            <w:noProof/>
            <w:webHidden/>
          </w:rPr>
          <w:fldChar w:fldCharType="separate"/>
        </w:r>
        <w:r w:rsidR="00F463C4">
          <w:rPr>
            <w:noProof/>
            <w:webHidden/>
          </w:rPr>
          <w:t>48</w:t>
        </w:r>
        <w:r w:rsidR="00F463C4">
          <w:rPr>
            <w:noProof/>
            <w:webHidden/>
          </w:rPr>
          <w:fldChar w:fldCharType="end"/>
        </w:r>
      </w:hyperlink>
    </w:p>
    <w:p w14:paraId="76B22DDF" w14:textId="1AF2B490"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19" w:history="1">
        <w:r w:rsidR="00F463C4" w:rsidRPr="00354665">
          <w:rPr>
            <w:rStyle w:val="Hyperlink"/>
            <w:noProof/>
          </w:rPr>
          <w:t>6.4</w:t>
        </w:r>
        <w:r w:rsidR="00F463C4">
          <w:rPr>
            <w:rFonts w:asciiTheme="minorHAnsi" w:eastAsiaTheme="minorEastAsia" w:hAnsiTheme="minorHAnsi" w:cstheme="minorBidi"/>
            <w:noProof/>
            <w:sz w:val="22"/>
            <w:szCs w:val="22"/>
          </w:rPr>
          <w:tab/>
        </w:r>
        <w:r w:rsidR="00F463C4" w:rsidRPr="00354665">
          <w:rPr>
            <w:rStyle w:val="Hyperlink"/>
            <w:noProof/>
          </w:rPr>
          <w:t>FIDO UAF deregistration flow</w:t>
        </w:r>
        <w:r w:rsidR="00F463C4">
          <w:rPr>
            <w:noProof/>
            <w:webHidden/>
          </w:rPr>
          <w:tab/>
        </w:r>
        <w:r w:rsidR="00F463C4">
          <w:rPr>
            <w:noProof/>
            <w:webHidden/>
          </w:rPr>
          <w:fldChar w:fldCharType="begin"/>
        </w:r>
        <w:r w:rsidR="00F463C4">
          <w:rPr>
            <w:noProof/>
            <w:webHidden/>
          </w:rPr>
          <w:instrText xml:space="preserve"> PAGEREF _Toc40345319 \h </w:instrText>
        </w:r>
        <w:r w:rsidR="00F463C4">
          <w:rPr>
            <w:noProof/>
            <w:webHidden/>
          </w:rPr>
        </w:r>
        <w:r w:rsidR="00F463C4">
          <w:rPr>
            <w:noProof/>
            <w:webHidden/>
          </w:rPr>
          <w:fldChar w:fldCharType="separate"/>
        </w:r>
        <w:r w:rsidR="00F463C4">
          <w:rPr>
            <w:noProof/>
            <w:webHidden/>
          </w:rPr>
          <w:t>50</w:t>
        </w:r>
        <w:r w:rsidR="00F463C4">
          <w:rPr>
            <w:noProof/>
            <w:webHidden/>
          </w:rPr>
          <w:fldChar w:fldCharType="end"/>
        </w:r>
      </w:hyperlink>
    </w:p>
    <w:p w14:paraId="2C96AB57" w14:textId="2D179082"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20" w:history="1">
        <w:r w:rsidR="00F463C4" w:rsidRPr="00354665">
          <w:rPr>
            <w:rStyle w:val="Hyperlink"/>
            <w:noProof/>
          </w:rPr>
          <w:t>6.5</w:t>
        </w:r>
        <w:r w:rsidR="00F463C4">
          <w:rPr>
            <w:rFonts w:asciiTheme="minorHAnsi" w:eastAsiaTheme="minorEastAsia" w:hAnsiTheme="minorHAnsi" w:cstheme="minorBidi"/>
            <w:noProof/>
            <w:sz w:val="22"/>
            <w:szCs w:val="22"/>
          </w:rPr>
          <w:tab/>
        </w:r>
        <w:r w:rsidR="00F463C4" w:rsidRPr="00354665">
          <w:rPr>
            <w:rStyle w:val="Hyperlink"/>
            <w:noProof/>
          </w:rPr>
          <w:t>Platform Restrictions</w:t>
        </w:r>
        <w:r w:rsidR="00F463C4">
          <w:rPr>
            <w:noProof/>
            <w:webHidden/>
          </w:rPr>
          <w:tab/>
        </w:r>
        <w:r w:rsidR="00F463C4">
          <w:rPr>
            <w:noProof/>
            <w:webHidden/>
          </w:rPr>
          <w:fldChar w:fldCharType="begin"/>
        </w:r>
        <w:r w:rsidR="00F463C4">
          <w:rPr>
            <w:noProof/>
            <w:webHidden/>
          </w:rPr>
          <w:instrText xml:space="preserve"> PAGEREF _Toc40345320 \h </w:instrText>
        </w:r>
        <w:r w:rsidR="00F463C4">
          <w:rPr>
            <w:noProof/>
            <w:webHidden/>
          </w:rPr>
        </w:r>
        <w:r w:rsidR="00F463C4">
          <w:rPr>
            <w:noProof/>
            <w:webHidden/>
          </w:rPr>
          <w:fldChar w:fldCharType="separate"/>
        </w:r>
        <w:r w:rsidR="00F463C4">
          <w:rPr>
            <w:noProof/>
            <w:webHidden/>
          </w:rPr>
          <w:t>52</w:t>
        </w:r>
        <w:r w:rsidR="00F463C4">
          <w:rPr>
            <w:noProof/>
            <w:webHidden/>
          </w:rPr>
          <w:fldChar w:fldCharType="end"/>
        </w:r>
      </w:hyperlink>
    </w:p>
    <w:p w14:paraId="2B37EEAA" w14:textId="4D5F9B3E" w:rsidR="00F463C4" w:rsidRDefault="004F5893">
      <w:pPr>
        <w:pStyle w:val="TOC1"/>
        <w:tabs>
          <w:tab w:val="left" w:pos="440"/>
        </w:tabs>
        <w:rPr>
          <w:rFonts w:asciiTheme="minorHAnsi" w:eastAsiaTheme="minorEastAsia" w:hAnsiTheme="minorHAnsi" w:cstheme="minorBidi"/>
          <w:b w:val="0"/>
          <w:color w:val="auto"/>
          <w:sz w:val="22"/>
          <w:szCs w:val="22"/>
        </w:rPr>
      </w:pPr>
      <w:hyperlink w:anchor="_Toc40345321" w:history="1">
        <w:r w:rsidR="00F463C4" w:rsidRPr="00354665">
          <w:rPr>
            <w:rStyle w:val="Hyperlink"/>
          </w:rPr>
          <w:t>7</w:t>
        </w:r>
        <w:r w:rsidR="00F463C4">
          <w:rPr>
            <w:rFonts w:asciiTheme="minorHAnsi" w:eastAsiaTheme="minorEastAsia" w:hAnsiTheme="minorHAnsi" w:cstheme="minorBidi"/>
            <w:b w:val="0"/>
            <w:color w:val="auto"/>
            <w:sz w:val="22"/>
            <w:szCs w:val="22"/>
          </w:rPr>
          <w:tab/>
        </w:r>
        <w:r w:rsidR="00F463C4" w:rsidRPr="00354665">
          <w:rPr>
            <w:rStyle w:val="Hyperlink"/>
          </w:rPr>
          <w:t>Partner Services and Security</w:t>
        </w:r>
        <w:r w:rsidR="00F463C4">
          <w:rPr>
            <w:webHidden/>
          </w:rPr>
          <w:tab/>
        </w:r>
        <w:r w:rsidR="00F463C4">
          <w:rPr>
            <w:webHidden/>
          </w:rPr>
          <w:fldChar w:fldCharType="begin"/>
        </w:r>
        <w:r w:rsidR="00F463C4">
          <w:rPr>
            <w:webHidden/>
          </w:rPr>
          <w:instrText xml:space="preserve"> PAGEREF _Toc40345321 \h </w:instrText>
        </w:r>
        <w:r w:rsidR="00F463C4">
          <w:rPr>
            <w:webHidden/>
          </w:rPr>
        </w:r>
        <w:r w:rsidR="00F463C4">
          <w:rPr>
            <w:webHidden/>
          </w:rPr>
          <w:fldChar w:fldCharType="separate"/>
        </w:r>
        <w:r w:rsidR="00F463C4">
          <w:rPr>
            <w:webHidden/>
          </w:rPr>
          <w:t>54</w:t>
        </w:r>
        <w:r w:rsidR="00F463C4">
          <w:rPr>
            <w:webHidden/>
          </w:rPr>
          <w:fldChar w:fldCharType="end"/>
        </w:r>
      </w:hyperlink>
    </w:p>
    <w:p w14:paraId="1BCBC33B" w14:textId="7E15D82C"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22" w:history="1">
        <w:r w:rsidR="00F463C4" w:rsidRPr="00354665">
          <w:rPr>
            <w:rStyle w:val="Hyperlink"/>
            <w:noProof/>
          </w:rPr>
          <w:t>7.1</w:t>
        </w:r>
        <w:r w:rsidR="00F463C4">
          <w:rPr>
            <w:rFonts w:asciiTheme="minorHAnsi" w:eastAsiaTheme="minorEastAsia" w:hAnsiTheme="minorHAnsi" w:cstheme="minorBidi"/>
            <w:noProof/>
            <w:sz w:val="22"/>
            <w:szCs w:val="22"/>
          </w:rPr>
          <w:tab/>
        </w:r>
        <w:r w:rsidR="00F463C4" w:rsidRPr="00354665">
          <w:rPr>
            <w:rStyle w:val="Hyperlink"/>
            <w:noProof/>
          </w:rPr>
          <w:t>Partner Service Registration</w:t>
        </w:r>
        <w:r w:rsidR="00F463C4">
          <w:rPr>
            <w:noProof/>
            <w:webHidden/>
          </w:rPr>
          <w:tab/>
        </w:r>
        <w:r w:rsidR="00F463C4">
          <w:rPr>
            <w:noProof/>
            <w:webHidden/>
          </w:rPr>
          <w:fldChar w:fldCharType="begin"/>
        </w:r>
        <w:r w:rsidR="00F463C4">
          <w:rPr>
            <w:noProof/>
            <w:webHidden/>
          </w:rPr>
          <w:instrText xml:space="preserve"> PAGEREF _Toc40345322 \h </w:instrText>
        </w:r>
        <w:r w:rsidR="00F463C4">
          <w:rPr>
            <w:noProof/>
            <w:webHidden/>
          </w:rPr>
        </w:r>
        <w:r w:rsidR="00F463C4">
          <w:rPr>
            <w:noProof/>
            <w:webHidden/>
          </w:rPr>
          <w:fldChar w:fldCharType="separate"/>
        </w:r>
        <w:r w:rsidR="00F463C4">
          <w:rPr>
            <w:noProof/>
            <w:webHidden/>
          </w:rPr>
          <w:t>54</w:t>
        </w:r>
        <w:r w:rsidR="00F463C4">
          <w:rPr>
            <w:noProof/>
            <w:webHidden/>
          </w:rPr>
          <w:fldChar w:fldCharType="end"/>
        </w:r>
      </w:hyperlink>
    </w:p>
    <w:p w14:paraId="730D6F3E" w14:textId="1BADF151"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23" w:history="1">
        <w:r w:rsidR="00F463C4" w:rsidRPr="00354665">
          <w:rPr>
            <w:rStyle w:val="Hyperlink"/>
            <w:noProof/>
          </w:rPr>
          <w:t>7.2</w:t>
        </w:r>
        <w:r w:rsidR="00F463C4">
          <w:rPr>
            <w:rFonts w:asciiTheme="minorHAnsi" w:eastAsiaTheme="minorEastAsia" w:hAnsiTheme="minorHAnsi" w:cstheme="minorBidi"/>
            <w:noProof/>
            <w:sz w:val="22"/>
            <w:szCs w:val="22"/>
          </w:rPr>
          <w:tab/>
        </w:r>
        <w:r w:rsidR="00F463C4" w:rsidRPr="00354665">
          <w:rPr>
            <w:rStyle w:val="Hyperlink"/>
            <w:noProof/>
          </w:rPr>
          <w:t>Partner Service Authentication</w:t>
        </w:r>
        <w:r w:rsidR="00F463C4">
          <w:rPr>
            <w:noProof/>
            <w:webHidden/>
          </w:rPr>
          <w:tab/>
        </w:r>
        <w:r w:rsidR="00F463C4">
          <w:rPr>
            <w:noProof/>
            <w:webHidden/>
          </w:rPr>
          <w:fldChar w:fldCharType="begin"/>
        </w:r>
        <w:r w:rsidR="00F463C4">
          <w:rPr>
            <w:noProof/>
            <w:webHidden/>
          </w:rPr>
          <w:instrText xml:space="preserve"> PAGEREF _Toc40345323 \h </w:instrText>
        </w:r>
        <w:r w:rsidR="00F463C4">
          <w:rPr>
            <w:noProof/>
            <w:webHidden/>
          </w:rPr>
        </w:r>
        <w:r w:rsidR="00F463C4">
          <w:rPr>
            <w:noProof/>
            <w:webHidden/>
          </w:rPr>
          <w:fldChar w:fldCharType="separate"/>
        </w:r>
        <w:r w:rsidR="00F463C4">
          <w:rPr>
            <w:noProof/>
            <w:webHidden/>
          </w:rPr>
          <w:t>54</w:t>
        </w:r>
        <w:r w:rsidR="00F463C4">
          <w:rPr>
            <w:noProof/>
            <w:webHidden/>
          </w:rPr>
          <w:fldChar w:fldCharType="end"/>
        </w:r>
      </w:hyperlink>
    </w:p>
    <w:p w14:paraId="6571A24B" w14:textId="2F46B0C4" w:rsidR="00F463C4" w:rsidRDefault="004F5893">
      <w:pPr>
        <w:pStyle w:val="TOC2"/>
        <w:tabs>
          <w:tab w:val="left" w:pos="880"/>
          <w:tab w:val="right" w:pos="9016"/>
        </w:tabs>
        <w:rPr>
          <w:rFonts w:asciiTheme="minorHAnsi" w:eastAsiaTheme="minorEastAsia" w:hAnsiTheme="minorHAnsi" w:cstheme="minorBidi"/>
          <w:noProof/>
          <w:sz w:val="22"/>
          <w:szCs w:val="22"/>
        </w:rPr>
      </w:pPr>
      <w:hyperlink w:anchor="_Toc40345324" w:history="1">
        <w:r w:rsidR="00F463C4" w:rsidRPr="00354665">
          <w:rPr>
            <w:rStyle w:val="Hyperlink"/>
            <w:noProof/>
          </w:rPr>
          <w:t>7.3</w:t>
        </w:r>
        <w:r w:rsidR="00F463C4">
          <w:rPr>
            <w:rFonts w:asciiTheme="minorHAnsi" w:eastAsiaTheme="minorEastAsia" w:hAnsiTheme="minorHAnsi" w:cstheme="minorBidi"/>
            <w:noProof/>
            <w:sz w:val="22"/>
            <w:szCs w:val="22"/>
          </w:rPr>
          <w:tab/>
        </w:r>
        <w:r w:rsidR="00F463C4" w:rsidRPr="00354665">
          <w:rPr>
            <w:rStyle w:val="Hyperlink"/>
            <w:noProof/>
          </w:rPr>
          <w:t>Client Redirects</w:t>
        </w:r>
        <w:r w:rsidR="00F463C4">
          <w:rPr>
            <w:noProof/>
            <w:webHidden/>
          </w:rPr>
          <w:tab/>
        </w:r>
        <w:r w:rsidR="00F463C4">
          <w:rPr>
            <w:noProof/>
            <w:webHidden/>
          </w:rPr>
          <w:fldChar w:fldCharType="begin"/>
        </w:r>
        <w:r w:rsidR="00F463C4">
          <w:rPr>
            <w:noProof/>
            <w:webHidden/>
          </w:rPr>
          <w:instrText xml:space="preserve"> PAGEREF _Toc40345324 \h </w:instrText>
        </w:r>
        <w:r w:rsidR="00F463C4">
          <w:rPr>
            <w:noProof/>
            <w:webHidden/>
          </w:rPr>
        </w:r>
        <w:r w:rsidR="00F463C4">
          <w:rPr>
            <w:noProof/>
            <w:webHidden/>
          </w:rPr>
          <w:fldChar w:fldCharType="separate"/>
        </w:r>
        <w:r w:rsidR="00F463C4">
          <w:rPr>
            <w:noProof/>
            <w:webHidden/>
          </w:rPr>
          <w:t>55</w:t>
        </w:r>
        <w:r w:rsidR="00F463C4">
          <w:rPr>
            <w:noProof/>
            <w:webHidden/>
          </w:rPr>
          <w:fldChar w:fldCharType="end"/>
        </w:r>
      </w:hyperlink>
    </w:p>
    <w:p w14:paraId="536C125A" w14:textId="6EF254DF" w:rsidR="00F463C4" w:rsidRDefault="004F5893">
      <w:pPr>
        <w:pStyle w:val="TOC1"/>
        <w:tabs>
          <w:tab w:val="left" w:pos="440"/>
        </w:tabs>
        <w:rPr>
          <w:rFonts w:asciiTheme="minorHAnsi" w:eastAsiaTheme="minorEastAsia" w:hAnsiTheme="minorHAnsi" w:cstheme="minorBidi"/>
          <w:b w:val="0"/>
          <w:color w:val="auto"/>
          <w:sz w:val="22"/>
          <w:szCs w:val="22"/>
        </w:rPr>
      </w:pPr>
      <w:hyperlink w:anchor="_Toc40345325" w:history="1">
        <w:r w:rsidR="00F463C4" w:rsidRPr="00354665">
          <w:rPr>
            <w:rStyle w:val="Hyperlink"/>
          </w:rPr>
          <w:t>8</w:t>
        </w:r>
        <w:r w:rsidR="00F463C4">
          <w:rPr>
            <w:rFonts w:asciiTheme="minorHAnsi" w:eastAsiaTheme="minorEastAsia" w:hAnsiTheme="minorHAnsi" w:cstheme="minorBidi"/>
            <w:b w:val="0"/>
            <w:color w:val="auto"/>
            <w:sz w:val="22"/>
            <w:szCs w:val="22"/>
          </w:rPr>
          <w:tab/>
        </w:r>
        <w:r w:rsidR="00F463C4" w:rsidRPr="00354665">
          <w:rPr>
            <w:rStyle w:val="Hyperlink"/>
          </w:rPr>
          <w:t>References</w:t>
        </w:r>
        <w:r w:rsidR="00F463C4">
          <w:rPr>
            <w:webHidden/>
          </w:rPr>
          <w:tab/>
        </w:r>
        <w:r w:rsidR="00F463C4">
          <w:rPr>
            <w:webHidden/>
          </w:rPr>
          <w:fldChar w:fldCharType="begin"/>
        </w:r>
        <w:r w:rsidR="00F463C4">
          <w:rPr>
            <w:webHidden/>
          </w:rPr>
          <w:instrText xml:space="preserve"> PAGEREF _Toc40345325 \h </w:instrText>
        </w:r>
        <w:r w:rsidR="00F463C4">
          <w:rPr>
            <w:webHidden/>
          </w:rPr>
        </w:r>
        <w:r w:rsidR="00F463C4">
          <w:rPr>
            <w:webHidden/>
          </w:rPr>
          <w:fldChar w:fldCharType="separate"/>
        </w:r>
        <w:r w:rsidR="00F463C4">
          <w:rPr>
            <w:webHidden/>
          </w:rPr>
          <w:t>56</w:t>
        </w:r>
        <w:r w:rsidR="00F463C4">
          <w:rPr>
            <w:webHidden/>
          </w:rPr>
          <w:fldChar w:fldCharType="end"/>
        </w:r>
      </w:hyperlink>
    </w:p>
    <w:p w14:paraId="511294B7" w14:textId="0FEBC129" w:rsidR="00155D8C" w:rsidRPr="00B476EC" w:rsidRDefault="00B41E96" w:rsidP="00327183">
      <w:pPr>
        <w:pStyle w:val="TOC1"/>
        <w:sectPr w:rsidR="00155D8C" w:rsidRPr="00B476EC" w:rsidSect="00461240">
          <w:headerReference w:type="first" r:id="rId16"/>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40345294"/>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40345295"/>
      <w:bookmarkStart w:id="7" w:name="_Toc92774723"/>
      <w:r w:rsidRPr="00183E37">
        <w:t>Purpose of Document</w:t>
      </w:r>
      <w:bookmarkEnd w:id="5"/>
      <w:bookmarkEnd w:id="6"/>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40345296"/>
      <w:bookmarkEnd w:id="7"/>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40345297"/>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w:t>
      </w:r>
      <w:proofErr w:type="gramStart"/>
      <w:r w:rsidRPr="00282C65">
        <w:t>in particular circumstances</w:t>
      </w:r>
      <w:proofErr w:type="gramEnd"/>
      <w:r w:rsidRPr="00282C65">
        <w:t xml:space="preserve">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w:t>
      </w:r>
      <w:proofErr w:type="gramStart"/>
      <w:r w:rsidRPr="00302589">
        <w:t>particular implementation</w:t>
      </w:r>
      <w:proofErr w:type="gramEnd"/>
      <w:r w:rsidRPr="00302589">
        <w:t xml:space="preserve"> requires it or because the implementer feels that it enhances the implementation while another implementer may omit the same item.  An implementation which does not include a </w:t>
      </w:r>
      <w:proofErr w:type="gramStart"/>
      <w:r w:rsidRPr="00302589">
        <w:t>particular option</w:t>
      </w:r>
      <w:proofErr w:type="gramEnd"/>
      <w:r w:rsidRPr="00302589">
        <w:t xml:space="preserve"> </w:t>
      </w:r>
      <w:r w:rsidRPr="00302589">
        <w:rPr>
          <w:b/>
        </w:rPr>
        <w:t>MUST</w:t>
      </w:r>
      <w:r w:rsidRPr="00302589">
        <w:t xml:space="preserve"> be prepared to interoperate with another implementation which does include the option, though perhaps with reduced functionality. In the same vein an implementation which does include a </w:t>
      </w:r>
      <w:proofErr w:type="gramStart"/>
      <w:r w:rsidRPr="00302589">
        <w:t>particular option</w:t>
      </w:r>
      <w:proofErr w:type="gramEnd"/>
      <w:r w:rsidRPr="00302589">
        <w:t xml:space="preserve">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40345298"/>
      <w:bookmarkStart w:id="19" w:name="_Toc512594860"/>
      <w:r>
        <w:lastRenderedPageBreak/>
        <w:t>Specification Status</w:t>
      </w:r>
      <w:bookmarkEnd w:id="18"/>
    </w:p>
    <w:p w14:paraId="1A2B2261" w14:textId="4048FF8B" w:rsidR="00327183" w:rsidRDefault="00B96E8D" w:rsidP="00EC2972">
      <w:pPr>
        <w:pStyle w:val="Heading2"/>
      </w:pPr>
      <w:bookmarkStart w:id="20" w:name="_Toc40345299"/>
      <w:r>
        <w:t>Scope / Constraints</w:t>
      </w:r>
      <w:bookmarkEnd w:id="19"/>
      <w:bookmarkEnd w:id="20"/>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 xml:space="preserve">to full rollout – this document is a draft representing intended </w:t>
      </w:r>
      <w:proofErr w:type="gramStart"/>
      <w:r w:rsidR="00B22CB1">
        <w:t>design</w:t>
      </w:r>
      <w:r w:rsidR="00E14722">
        <w:t>, but</w:t>
      </w:r>
      <w:proofErr w:type="gramEnd"/>
      <w:r w:rsidR="00E14722">
        <w:t xml:space="preserve">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3B40D686"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375E1816" w14:textId="320CE9CD" w:rsidR="006E27E0" w:rsidRDefault="004D3D94" w:rsidP="00EC2972">
      <w:pPr>
        <w:pStyle w:val="Heading2"/>
      </w:pPr>
      <w:bookmarkStart w:id="21" w:name="_Toc40345300"/>
      <w:r>
        <w:t>Changes in this version</w:t>
      </w:r>
      <w:bookmarkEnd w:id="21"/>
    </w:p>
    <w:p w14:paraId="648269F4" w14:textId="562F285E" w:rsidR="004D3D94" w:rsidRDefault="004D3D94" w:rsidP="006E27E0">
      <w:r>
        <w:t>Version 1.</w:t>
      </w:r>
      <w:r w:rsidR="00EC01A2">
        <w:t>9</w:t>
      </w:r>
      <w:r>
        <w:t xml:space="preserve"> of this specification includes the following changes:</w:t>
      </w:r>
    </w:p>
    <w:p w14:paraId="2A9E82FB" w14:textId="59AACC0C" w:rsidR="00180EA1" w:rsidRDefault="00201D9B" w:rsidP="00A00B99">
      <w:pPr>
        <w:pStyle w:val="ListParagraph"/>
        <w:numPr>
          <w:ilvl w:val="0"/>
          <w:numId w:val="35"/>
        </w:numPr>
      </w:pPr>
      <w:r>
        <w:t xml:space="preserve">Addition of </w:t>
      </w:r>
      <w:r w:rsidR="00180EA1" w:rsidRPr="00180EA1">
        <w:t>identity_proofing_level</w:t>
      </w:r>
      <w:r w:rsidR="00180EA1">
        <w:t xml:space="preserve"> claim </w:t>
      </w:r>
      <w:r w:rsidR="00FD086C">
        <w:t>in the</w:t>
      </w:r>
      <w:r w:rsidR="00180EA1">
        <w:t xml:space="preserve"> </w:t>
      </w:r>
      <w:r w:rsidR="00FD086C">
        <w:t>“</w:t>
      </w:r>
      <w:r w:rsidR="00180EA1">
        <w:t>profile</w:t>
      </w:r>
      <w:r w:rsidR="00FD086C">
        <w:t>”</w:t>
      </w:r>
      <w:r w:rsidR="00180EA1">
        <w:t xml:space="preserve"> scope</w:t>
      </w:r>
    </w:p>
    <w:p w14:paraId="6C5AE091" w14:textId="2ACC6599" w:rsidR="00540A8C" w:rsidRDefault="00540A8C" w:rsidP="00540A8C">
      <w:pPr>
        <w:pStyle w:val="ListParagraph"/>
        <w:numPr>
          <w:ilvl w:val="0"/>
          <w:numId w:val="35"/>
        </w:numPr>
      </w:pPr>
      <w:r>
        <w:t>Minor clarification on</w:t>
      </w:r>
      <w:r w:rsidR="0020230C">
        <w:t xml:space="preserve"> conditions applica</w:t>
      </w:r>
      <w:r w:rsidR="00673A32">
        <w:t xml:space="preserve">ble for </w:t>
      </w:r>
      <w:r w:rsidR="004D12F6">
        <w:t>requesting</w:t>
      </w:r>
      <w:r>
        <w:t xml:space="preserve"> scope</w:t>
      </w:r>
      <w:r w:rsidR="004D12F6">
        <w:t>s</w:t>
      </w:r>
    </w:p>
    <w:p w14:paraId="10473DF7" w14:textId="218610A6" w:rsidR="00963444" w:rsidRDefault="00DE51B4" w:rsidP="00963444">
      <w:pPr>
        <w:pStyle w:val="ListParagraph"/>
        <w:numPr>
          <w:ilvl w:val="0"/>
          <w:numId w:val="35"/>
        </w:numPr>
      </w:pPr>
      <w:r>
        <w:t xml:space="preserve">Updates to </w:t>
      </w:r>
      <w:r w:rsidR="00963444" w:rsidRPr="00963444">
        <w:t>Verification of Identity Levels</w:t>
      </w:r>
    </w:p>
    <w:p w14:paraId="2F398127" w14:textId="69725A48" w:rsidR="00EB6393" w:rsidRDefault="00EB6393" w:rsidP="00963444">
      <w:pPr>
        <w:pStyle w:val="ListParagraph"/>
        <w:numPr>
          <w:ilvl w:val="0"/>
          <w:numId w:val="35"/>
        </w:numPr>
      </w:pPr>
      <w:r>
        <w:t>Updates to</w:t>
      </w:r>
      <w:r w:rsidR="000C285F">
        <w:t xml:space="preserve"> </w:t>
      </w:r>
      <w:r w:rsidR="001A02DA">
        <w:t>Requesting Vectors of Trust values</w:t>
      </w:r>
    </w:p>
    <w:p w14:paraId="76B6DC2A" w14:textId="5003B814" w:rsidR="00684212" w:rsidRPr="00963444" w:rsidRDefault="00684212" w:rsidP="00963444">
      <w:pPr>
        <w:pStyle w:val="ListParagraph"/>
        <w:numPr>
          <w:ilvl w:val="0"/>
          <w:numId w:val="35"/>
        </w:numPr>
      </w:pPr>
      <w:r>
        <w:t>Updates to Client</w:t>
      </w:r>
      <w:r w:rsidR="000C2276">
        <w:t xml:space="preserve"> Redirects</w:t>
      </w:r>
    </w:p>
    <w:p w14:paraId="6ACE6C13" w14:textId="560B2888" w:rsidR="004847FB" w:rsidRDefault="004847FB" w:rsidP="00A00B99">
      <w:pPr>
        <w:pStyle w:val="ListParagraph"/>
        <w:numPr>
          <w:ilvl w:val="0"/>
          <w:numId w:val="35"/>
        </w:numPr>
      </w:pPr>
      <w:r>
        <w:t xml:space="preserve">Minor </w:t>
      </w:r>
      <w:r w:rsidR="00540A8C">
        <w:t>reference changes</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2" w:name="_Toc512594865"/>
      <w:bookmarkStart w:id="23" w:name="_Toc40345301"/>
      <w:r>
        <w:lastRenderedPageBreak/>
        <w:t>Messages Overview</w:t>
      </w:r>
      <w:bookmarkEnd w:id="22"/>
      <w:bookmarkEnd w:id="23"/>
    </w:p>
    <w:p w14:paraId="58CBF271" w14:textId="653EEDB6" w:rsidR="003C3390" w:rsidRDefault="003C3390" w:rsidP="004A3FFE">
      <w:r>
        <w:t>References</w:t>
      </w:r>
      <w:r w:rsidR="009E0E1C">
        <w:t>:</w:t>
      </w:r>
    </w:p>
    <w:p w14:paraId="2EE0DAD6" w14:textId="119DE24F"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w:t>
      </w:r>
    </w:p>
    <w:p w14:paraId="03380349" w14:textId="06BA6537"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3716961F" w14:textId="6768A83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BF386C">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4" w:name="_Toc40345302"/>
      <w:bookmarkStart w:id="25" w:name="_Authorization_Code_Flow"/>
      <w:bookmarkEnd w:id="25"/>
      <w:r>
        <w:t>Authorization Code Flow</w:t>
      </w:r>
      <w:bookmarkEnd w:id="24"/>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7">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3752E535"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C85908">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6" w:name="_Toc40345303"/>
      <w:bookmarkStart w:id="27" w:name="_Toc512594867"/>
      <w:r>
        <w:lastRenderedPageBreak/>
        <w:t>Public and Confidential Clients</w:t>
      </w:r>
      <w:bookmarkEnd w:id="26"/>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 xml:space="preserve">The client </w:t>
      </w:r>
      <w:proofErr w:type="gramStart"/>
      <w:r w:rsidRPr="00E113EA">
        <w:rPr>
          <w:lang w:eastAsia="en-US"/>
        </w:rPr>
        <w:t>is capable of maintaining</w:t>
      </w:r>
      <w:proofErr w:type="gramEnd"/>
      <w:r w:rsidRPr="00E113EA">
        <w:rPr>
          <w:lang w:eastAsia="en-US"/>
        </w:rPr>
        <w:t xml:space="preserve">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8">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226807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9">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FF943AB"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7"/>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Public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Public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8" w:name="_Toc40345304"/>
      <w:r>
        <w:t>Endpoints</w:t>
      </w:r>
      <w:bookmarkEnd w:id="28"/>
    </w:p>
    <w:p w14:paraId="252FCF88" w14:textId="4001ED2A" w:rsidR="00921789" w:rsidRDefault="00921789" w:rsidP="00C85C3D">
      <w:pPr>
        <w:rPr>
          <w:lang w:eastAsia="en-US"/>
        </w:rPr>
      </w:pPr>
      <w:proofErr w:type="gramStart"/>
      <w:r w:rsidRPr="00976E35">
        <w:rPr>
          <w:lang w:eastAsia="en-US"/>
        </w:rPr>
        <w:t>/.well</w:t>
      </w:r>
      <w:proofErr w:type="gramEnd"/>
      <w:r w:rsidRPr="00976E35">
        <w:rPr>
          <w:lang w:eastAsia="en-US"/>
        </w:rPr>
        <w:t>-known/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r w:rsidR="00B66CD9">
        <w:rPr>
          <w:lang w:eastAsia="en-US"/>
        </w:rPr>
        <w:t>authori</w:t>
      </w:r>
      <w:r w:rsidR="00D37E50">
        <w:rPr>
          <w:lang w:eastAsia="en-US"/>
        </w:rPr>
        <w:t>z</w:t>
      </w:r>
      <w:r w:rsidR="00B66CD9">
        <w:rPr>
          <w:lang w:eastAsia="en-US"/>
        </w:rPr>
        <w:t xml:space="preserve">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23373D6A" w:rsidR="003C7D08" w:rsidRDefault="00E21C70" w:rsidP="00C85C3D">
      <w:pPr>
        <w:rPr>
          <w:lang w:eastAsia="en-US"/>
        </w:rPr>
      </w:pPr>
      <w:r w:rsidRPr="00E21C70">
        <w:rPr>
          <w:lang w:eastAsia="en-US"/>
        </w:rPr>
        <w:t>/</w:t>
      </w:r>
      <w:r w:rsidR="003C7D08">
        <w:rPr>
          <w:lang w:eastAsia="en-US"/>
        </w:rPr>
        <w:t>token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lastRenderedPageBreak/>
        <w:t>HTTPS</w:t>
      </w:r>
      <w:r w:rsidR="00812F11">
        <w:rPr>
          <w:lang w:eastAsia="en-US"/>
        </w:rPr>
        <w:t xml:space="preserve"> call.</w:t>
      </w:r>
      <w:r w:rsidR="008F608A">
        <w:rPr>
          <w:lang w:eastAsia="en-US"/>
        </w:rPr>
        <w:t xml:space="preserve"> The token endpoint is also used to </w:t>
      </w:r>
      <w:r w:rsidR="00611BD4">
        <w:rPr>
          <w:lang w:eastAsia="en-US"/>
        </w:rPr>
        <w:t xml:space="preserve">refresh access tokens, using a </w:t>
      </w:r>
      <w:proofErr w:type="gramStart"/>
      <w:r w:rsidR="00611BD4">
        <w:rPr>
          <w:lang w:eastAsia="en-US"/>
        </w:rPr>
        <w:t>previously-issued</w:t>
      </w:r>
      <w:proofErr w:type="gramEnd"/>
      <w:r w:rsidR="00611BD4">
        <w:rPr>
          <w:lang w:eastAsia="en-US"/>
        </w:rPr>
        <w:t xml:space="preserve"> refresh token</w:t>
      </w:r>
    </w:p>
    <w:p w14:paraId="4E70B49E" w14:textId="241A9B39" w:rsidR="00042F5E" w:rsidRDefault="003C7D08" w:rsidP="00C85C3D">
      <w:pPr>
        <w:rPr>
          <w:lang w:eastAsia="en-US"/>
        </w:rPr>
      </w:pPr>
      <w:r>
        <w:rPr>
          <w:lang w:eastAsia="en-US"/>
        </w:rPr>
        <w:t>/</w:t>
      </w:r>
      <w:proofErr w:type="spellStart"/>
      <w:r w:rsidR="005F74F2">
        <w:rPr>
          <w:lang w:eastAsia="en-US"/>
        </w:rPr>
        <w:t>u</w:t>
      </w:r>
      <w:r>
        <w:rPr>
          <w:lang w:eastAsia="en-US"/>
        </w:rPr>
        <w:t>ser</w:t>
      </w:r>
      <w:r w:rsidR="005F74F2">
        <w:rPr>
          <w:lang w:eastAsia="en-US"/>
        </w:rPr>
        <w:t>i</w:t>
      </w:r>
      <w:r>
        <w:rPr>
          <w:lang w:eastAsia="en-US"/>
        </w:rPr>
        <w:t>nfo</w:t>
      </w:r>
      <w:proofErr w:type="spell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9" w:name="_Toc512594868"/>
      <w:bookmarkStart w:id="30" w:name="_Toc40345305"/>
      <w:r>
        <w:t>Authorize</w:t>
      </w:r>
      <w:r w:rsidR="0065413F">
        <w:t xml:space="preserve"> Endpoint</w:t>
      </w:r>
      <w:bookmarkEnd w:id="29"/>
      <w:bookmarkEnd w:id="30"/>
    </w:p>
    <w:p w14:paraId="26C29F19" w14:textId="118DD9AC" w:rsidR="00105CE3" w:rsidRDefault="007639D0" w:rsidP="00204E74">
      <w:pPr>
        <w:pStyle w:val="Heading3"/>
      </w:pPr>
      <w:bookmarkStart w:id="31" w:name="_Ref509838235"/>
      <w:r>
        <w:t>Authentication Request</w:t>
      </w:r>
      <w:bookmarkEnd w:id="31"/>
    </w:p>
    <w:p w14:paraId="73780D1D" w14:textId="77777777" w:rsidR="006C7B9F" w:rsidRPr="001E6AB2" w:rsidRDefault="006C7B9F" w:rsidP="006C7B9F">
      <w:pPr>
        <w:rPr>
          <w:lang w:eastAsia="en-US"/>
        </w:rPr>
      </w:pPr>
      <w:r>
        <w:rPr>
          <w:lang w:eastAsia="en-US"/>
        </w:rPr>
        <w:t>References:</w:t>
      </w:r>
    </w:p>
    <w:p w14:paraId="5F9BF8DC" w14:textId="2D3BD11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3.1.2.</w:t>
      </w:r>
      <w:r w:rsidR="002972DE">
        <w:rPr>
          <w:lang w:eastAsia="en-US"/>
        </w:rPr>
        <w:t>1</w:t>
      </w:r>
    </w:p>
    <w:p w14:paraId="0A2B8F71" w14:textId="59E3C152"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BF386C">
            <w:rPr>
              <w:noProof/>
              <w:lang w:eastAsia="en-US"/>
            </w:rPr>
            <w:t>[2]</w:t>
          </w:r>
          <w:r w:rsidR="006C1770">
            <w:rPr>
              <w:lang w:eastAsia="en-US"/>
            </w:rPr>
            <w:fldChar w:fldCharType="end"/>
          </w:r>
        </w:sdtContent>
      </w:sdt>
    </w:p>
    <w:p w14:paraId="3725527E" w14:textId="59D97955"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w:t>
      </w:r>
      <w:proofErr w:type="spellStart"/>
      <w:r w:rsidR="00BD4E97">
        <w:rPr>
          <w:lang w:eastAsia="en-US"/>
        </w:rPr>
        <w:t>urlencoded</w:t>
      </w:r>
      <w:proofErr w:type="spellEnd"/>
      <w:r w:rsidR="00BD4E97">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6171D772"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0"/>
        <w:gridCol w:w="4682"/>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proofErr w:type="spellStart"/>
            <w:r w:rsidRPr="0064326D">
              <w:rPr>
                <w:sz w:val="22"/>
                <w:szCs w:val="22"/>
              </w:rPr>
              <w:t>O</w:t>
            </w:r>
            <w:r w:rsidR="00894C1F" w:rsidRPr="0064326D">
              <w:rPr>
                <w:sz w:val="22"/>
                <w:szCs w:val="22"/>
              </w:rPr>
              <w:t>a</w:t>
            </w:r>
            <w:r w:rsidRPr="0064326D">
              <w:rPr>
                <w:sz w:val="22"/>
                <w:szCs w:val="22"/>
              </w:rPr>
              <w:t>uth</w:t>
            </w:r>
            <w:proofErr w:type="spellEnd"/>
            <w:r w:rsidRPr="0064326D">
              <w:rPr>
                <w:sz w:val="22"/>
                <w:szCs w:val="22"/>
              </w:rPr>
              <w:t xml:space="preserve">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77777777"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7777777"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proofErr w:type="spellStart"/>
            <w:r w:rsidRPr="0064326D">
              <w:rPr>
                <w:sz w:val="22"/>
                <w:szCs w:val="22"/>
              </w:rPr>
              <w:t>response_mode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619860D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p>
          <w:p w14:paraId="158A872E" w14:textId="42EEBC46" w:rsidR="007C19F9" w:rsidRPr="005E1DB1" w:rsidRDefault="007C19F9" w:rsidP="0087344E">
            <w:pPr>
              <w:rPr>
                <w:i/>
                <w:sz w:val="22"/>
                <w:szCs w:val="22"/>
              </w:rPr>
            </w:pPr>
            <w:r>
              <w:rPr>
                <w:sz w:val="22"/>
                <w:szCs w:val="22"/>
              </w:rPr>
              <w:t>See</w:t>
            </w:r>
            <w:r w:rsidR="00813FB6">
              <w:rPr>
                <w:sz w:val="22"/>
                <w:szCs w:val="22"/>
              </w:rPr>
              <w:t xml:space="preserve"> </w:t>
            </w:r>
            <w:proofErr w:type="spellStart"/>
            <w:r w:rsidR="00813FB6" w:rsidRPr="00813FB6">
              <w:rPr>
                <w:sz w:val="22"/>
                <w:szCs w:val="22"/>
              </w:rPr>
              <w:t>O</w:t>
            </w:r>
            <w:r w:rsidR="00894C1F" w:rsidRPr="00813FB6">
              <w:rPr>
                <w:sz w:val="22"/>
                <w:szCs w:val="22"/>
              </w:rPr>
              <w:t>a</w:t>
            </w:r>
            <w:r w:rsidR="00813FB6" w:rsidRPr="00813FB6">
              <w:rPr>
                <w:sz w:val="22"/>
                <w:szCs w:val="22"/>
              </w:rPr>
              <w:t>uth</w:t>
            </w:r>
            <w:proofErr w:type="spellEnd"/>
            <w:r w:rsidR="00813FB6" w:rsidRPr="00813FB6">
              <w:rPr>
                <w:sz w:val="22"/>
                <w:szCs w:val="22"/>
              </w:rPr>
              <w:t xml:space="preserve">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BF386C" w:rsidRPr="00BF386C">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77777777" w:rsidR="007C19F9" w:rsidRDefault="007C19F9" w:rsidP="0087344E">
            <w:pPr>
              <w:rPr>
                <w:sz w:val="22"/>
                <w:szCs w:val="22"/>
              </w:rPr>
            </w:pPr>
            <w:r w:rsidRPr="0064326D">
              <w:rPr>
                <w:sz w:val="22"/>
                <w:szCs w:val="22"/>
              </w:rPr>
              <w:t xml:space="preserve">String value used to associate a Client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2AC017C"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p>
          <w:p w14:paraId="07F66C83" w14:textId="262BF307" w:rsidR="005A225F" w:rsidRDefault="005A225F" w:rsidP="00BA7244">
            <w:pPr>
              <w:rPr>
                <w:sz w:val="22"/>
                <w:szCs w:val="22"/>
              </w:rPr>
            </w:pPr>
            <w:r>
              <w:rPr>
                <w:sz w:val="22"/>
                <w:szCs w:val="22"/>
              </w:rPr>
              <w:t>login – The Service will request the user to login, regardless of a session already 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4F65341C" w14:textId="788D0104" w:rsidR="001E542E"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EB2302">
              <w:rPr>
                <w:sz w:val="22"/>
                <w:szCs w:val="22"/>
              </w:rPr>
              <w:t xml:space="preserve">. </w:t>
            </w:r>
          </w:p>
          <w:p w14:paraId="546CF767" w14:textId="665D5AA3" w:rsidR="001E542E" w:rsidRPr="001036DD" w:rsidRDefault="00803098" w:rsidP="00390419">
            <w:pPr>
              <w:rPr>
                <w:sz w:val="22"/>
                <w:szCs w:val="22"/>
              </w:rPr>
            </w:pPr>
            <w:r w:rsidRPr="00120BB2">
              <w:rPr>
                <w:sz w:val="22"/>
                <w:szCs w:val="22"/>
                <w:lang w:eastAsia="en-US"/>
              </w:rPr>
              <w:t>C</w:t>
            </w:r>
            <w:r w:rsidR="001E542E" w:rsidRPr="00120BB2">
              <w:rPr>
                <w:sz w:val="22"/>
                <w:szCs w:val="22"/>
                <w:lang w:eastAsia="en-US"/>
              </w:rPr>
              <w:t>lient SHOULD</w:t>
            </w:r>
            <w:r w:rsidR="007D7653">
              <w:rPr>
                <w:sz w:val="22"/>
                <w:szCs w:val="22"/>
                <w:lang w:eastAsia="en-US"/>
              </w:rPr>
              <w:t xml:space="preserve"> </w:t>
            </w:r>
            <w:r w:rsidR="001E542E" w:rsidRPr="00120BB2">
              <w:rPr>
                <w:sz w:val="22"/>
                <w:szCs w:val="22"/>
                <w:lang w:eastAsia="en-US"/>
              </w:rPr>
              <w:t>request</w:t>
            </w:r>
            <w:r w:rsidR="007D7653">
              <w:rPr>
                <w:sz w:val="22"/>
                <w:szCs w:val="22"/>
                <w:lang w:eastAsia="en-US"/>
              </w:rPr>
              <w:t xml:space="preserve"> only single </w:t>
            </w:r>
            <w:r w:rsidR="002248EE">
              <w:rPr>
                <w:sz w:val="22"/>
                <w:szCs w:val="22"/>
                <w:lang w:eastAsia="en-US"/>
              </w:rPr>
              <w:t xml:space="preserve">level </w:t>
            </w:r>
            <w:r w:rsidR="007D7653">
              <w:rPr>
                <w:sz w:val="22"/>
                <w:szCs w:val="22"/>
                <w:lang w:eastAsia="en-US"/>
              </w:rPr>
              <w:t xml:space="preserve">of </w:t>
            </w:r>
            <w:r w:rsidR="00052F8F" w:rsidRPr="00120BB2">
              <w:rPr>
                <w:sz w:val="22"/>
                <w:szCs w:val="22"/>
                <w:lang w:eastAsia="en-US"/>
              </w:rPr>
              <w:t>I</w:t>
            </w:r>
            <w:r w:rsidR="001E542E" w:rsidRPr="00120BB2">
              <w:rPr>
                <w:sz w:val="22"/>
                <w:szCs w:val="22"/>
                <w:lang w:eastAsia="en-US"/>
              </w:rPr>
              <w:t xml:space="preserve">dentity </w:t>
            </w:r>
            <w:r w:rsidR="00052F8F" w:rsidRPr="00120BB2">
              <w:rPr>
                <w:sz w:val="22"/>
                <w:szCs w:val="22"/>
                <w:lang w:eastAsia="en-US"/>
              </w:rPr>
              <w:t>V</w:t>
            </w:r>
            <w:r w:rsidR="001E542E" w:rsidRPr="00120BB2">
              <w:rPr>
                <w:sz w:val="22"/>
                <w:szCs w:val="22"/>
                <w:lang w:eastAsia="en-US"/>
              </w:rPr>
              <w:t>erification</w:t>
            </w:r>
            <w:r w:rsidR="00D47B40">
              <w:rPr>
                <w:sz w:val="22"/>
                <w:szCs w:val="22"/>
                <w:lang w:eastAsia="en-US"/>
              </w:rPr>
              <w:t xml:space="preserve"> (</w:t>
            </w:r>
            <w:r w:rsidR="00BB7748" w:rsidRPr="00E678C7">
              <w:rPr>
                <w:sz w:val="22"/>
                <w:szCs w:val="22"/>
              </w:rPr>
              <w:t xml:space="preserve">values defined in section </w:t>
            </w:r>
            <w:hyperlink w:anchor="_Verification_of_Identity" w:history="1">
              <w:r w:rsidR="00BB7748" w:rsidRPr="00E678C7">
                <w:rPr>
                  <w:rStyle w:val="Hyperlink"/>
                  <w:sz w:val="22"/>
                  <w:szCs w:val="22"/>
                </w:rPr>
                <w:t>5.1.1 -Verification of Identity Levels</w:t>
              </w:r>
            </w:hyperlink>
            <w:r w:rsidR="00BB7748" w:rsidRPr="00E678C7">
              <w:rPr>
                <w:sz w:val="22"/>
                <w:szCs w:val="22"/>
              </w:rPr>
              <w:t xml:space="preserve"> and </w:t>
            </w:r>
            <w:r w:rsidR="00BB7748" w:rsidRPr="00E678C7">
              <w:rPr>
                <w:sz w:val="22"/>
                <w:szCs w:val="22"/>
              </w:rPr>
              <w:fldChar w:fldCharType="begin"/>
            </w:r>
            <w:r w:rsidR="00BB7748" w:rsidRPr="00E678C7">
              <w:rPr>
                <w:sz w:val="22"/>
                <w:szCs w:val="22"/>
              </w:rPr>
              <w:instrText xml:space="preserve"> REF _Ref35870350 \h </w:instrText>
            </w:r>
            <w:r w:rsidR="00BB7748">
              <w:rPr>
                <w:sz w:val="22"/>
                <w:szCs w:val="22"/>
              </w:rPr>
              <w:instrText xml:space="preserve"> \* MERGEFORMAT </w:instrText>
            </w:r>
            <w:r w:rsidR="00BB7748" w:rsidRPr="00E678C7">
              <w:rPr>
                <w:sz w:val="22"/>
                <w:szCs w:val="22"/>
              </w:rPr>
            </w:r>
            <w:r w:rsidR="00BB7748" w:rsidRPr="00E678C7">
              <w:rPr>
                <w:sz w:val="22"/>
                <w:szCs w:val="22"/>
              </w:rPr>
              <w:fldChar w:fldCharType="separate"/>
            </w:r>
            <w:r w:rsidR="00BB7748" w:rsidRPr="00E678C7">
              <w:rPr>
                <w:sz w:val="22"/>
                <w:szCs w:val="22"/>
              </w:rPr>
              <w:t xml:space="preserve">Table </w:t>
            </w:r>
            <w:r w:rsidR="00BB7748" w:rsidRPr="00E678C7">
              <w:rPr>
                <w:noProof/>
                <w:sz w:val="22"/>
                <w:szCs w:val="22"/>
              </w:rPr>
              <w:t>18</w:t>
            </w:r>
            <w:r w:rsidR="00BB7748" w:rsidRPr="00E678C7">
              <w:rPr>
                <w:sz w:val="22"/>
                <w:szCs w:val="22"/>
              </w:rPr>
              <w:fldChar w:fldCharType="end"/>
            </w:r>
            <w:r w:rsidR="00D47B40">
              <w:rPr>
                <w:sz w:val="22"/>
                <w:szCs w:val="22"/>
              </w:rPr>
              <w:t>)</w:t>
            </w:r>
          </w:p>
          <w:p w14:paraId="79702D63" w14:textId="3B2D2EB2" w:rsidR="00390419" w:rsidRDefault="00EB2302" w:rsidP="00390419">
            <w:pPr>
              <w:rPr>
                <w:sz w:val="22"/>
                <w:szCs w:val="22"/>
              </w:rPr>
            </w:pPr>
            <w:r>
              <w:rPr>
                <w:sz w:val="22"/>
                <w:szCs w:val="22"/>
              </w:rPr>
              <w:t xml:space="preserve">Omission of </w:t>
            </w:r>
            <w:proofErr w:type="spellStart"/>
            <w:r>
              <w:rPr>
                <w:sz w:val="22"/>
                <w:szCs w:val="22"/>
              </w:rPr>
              <w:t>vtr</w:t>
            </w:r>
            <w:proofErr w:type="spellEnd"/>
            <w:r>
              <w:rPr>
                <w:sz w:val="22"/>
                <w:szCs w:val="22"/>
              </w:rPr>
              <w:t xml:space="preserve"> will result in a </w:t>
            </w:r>
            <w:r w:rsidR="006678C5">
              <w:rPr>
                <w:sz w:val="22"/>
                <w:szCs w:val="22"/>
              </w:rPr>
              <w:t xml:space="preserve">default value of </w:t>
            </w:r>
            <w:r w:rsidR="00E637B4">
              <w:rPr>
                <w:lang w:eastAsia="en-US"/>
              </w:rPr>
              <w:t>“[“P9.</w:t>
            </w:r>
            <w:proofErr w:type="gramStart"/>
            <w:r w:rsidR="00E637B4">
              <w:rPr>
                <w:lang w:eastAsia="en-US"/>
              </w:rPr>
              <w:t>Cp.Cd</w:t>
            </w:r>
            <w:proofErr w:type="gramEnd"/>
            <w:r w:rsidR="00E637B4">
              <w:rPr>
                <w:lang w:eastAsia="en-US"/>
              </w:rPr>
              <w:t xml:space="preserve">”,“P9.Cp.Ck”,“P9.Cm”]”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w:t>
            </w:r>
            <w:proofErr w:type="gramStart"/>
            <w:r>
              <w:rPr>
                <w:sz w:val="22"/>
                <w:szCs w:val="22"/>
              </w:rPr>
              <w:t>cookie-based</w:t>
            </w:r>
            <w:proofErr w:type="gramEnd"/>
            <w:r>
              <w:rPr>
                <w:sz w:val="22"/>
                <w:szCs w:val="22"/>
              </w:rPr>
              <w:t xml:space="preserve">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674D982C"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to set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2" w:name="_Ref522876120"/>
      <w:r>
        <w:rPr>
          <w:lang w:eastAsia="en-US"/>
        </w:rPr>
        <w:t>Scope to be requested</w:t>
      </w:r>
      <w:bookmarkEnd w:id="32"/>
    </w:p>
    <w:p w14:paraId="42F7D08A" w14:textId="77777777" w:rsidR="00A831E2" w:rsidRPr="001E6AB2" w:rsidRDefault="00A831E2" w:rsidP="00A831E2">
      <w:pPr>
        <w:keepNext/>
        <w:rPr>
          <w:lang w:eastAsia="en-US"/>
        </w:rPr>
      </w:pPr>
      <w:r>
        <w:rPr>
          <w:lang w:eastAsia="en-US"/>
        </w:rPr>
        <w:t>References:</w:t>
      </w:r>
    </w:p>
    <w:p w14:paraId="38081EF1" w14:textId="185DE05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70A1A91"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7E9D3596"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219"/>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42128F8A"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r w:rsidR="005941D1">
              <w:rPr>
                <w:sz w:val="22"/>
                <w:szCs w:val="22"/>
              </w:rPr>
              <w:t xml:space="preserve">, </w:t>
            </w:r>
            <w:proofErr w:type="spellStart"/>
            <w:r w:rsidR="0017608A" w:rsidRPr="0017608A">
              <w:rPr>
                <w:sz w:val="22"/>
                <w:szCs w:val="22"/>
              </w:rPr>
              <w:t>identity_proofing_level</w:t>
            </w:r>
            <w:proofErr w:type="spellEnd"/>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23E49E39"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phone_number</w:t>
            </w:r>
            <w:proofErr w:type="spellEnd"/>
            <w:r>
              <w:rPr>
                <w:sz w:val="22"/>
                <w:szCs w:val="22"/>
              </w:rPr>
              <w:t xml:space="preserve"> and </w:t>
            </w:r>
            <w:proofErr w:type="spellStart"/>
            <w:r w:rsidR="000F6FCA">
              <w:rPr>
                <w:sz w:val="22"/>
                <w:szCs w:val="22"/>
              </w:rPr>
              <w:t>phone_number_verified</w:t>
            </w:r>
            <w:proofErr w:type="spellEnd"/>
            <w:r w:rsidR="000F6FCA">
              <w:rPr>
                <w:sz w:val="22"/>
                <w:szCs w:val="22"/>
              </w:rPr>
              <w:t xml:space="preserve">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proofErr w:type="spellStart"/>
            <w:r>
              <w:rPr>
                <w:sz w:val="22"/>
                <w:szCs w:val="22"/>
              </w:rPr>
              <w:t>gp_integration_credentials</w:t>
            </w:r>
            <w:proofErr w:type="spellEnd"/>
          </w:p>
        </w:tc>
        <w:tc>
          <w:tcPr>
            <w:tcW w:w="0" w:type="auto"/>
          </w:tcPr>
          <w:p w14:paraId="1F5CC614" w14:textId="56DC755D" w:rsidR="00A831E2"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w:t>
            </w:r>
            <w:proofErr w:type="spellStart"/>
            <w:r>
              <w:rPr>
                <w:sz w:val="22"/>
                <w:szCs w:val="22"/>
              </w:rPr>
              <w:t>gp_integration_credentials</w:t>
            </w:r>
            <w:proofErr w:type="spellEnd"/>
            <w:r>
              <w:rPr>
                <w:sz w:val="22"/>
                <w:szCs w:val="22"/>
              </w:rPr>
              <w:t xml:space="preserve"> claims</w:t>
            </w:r>
            <w:r w:rsidR="002967B4">
              <w:rPr>
                <w:sz w:val="22"/>
                <w:szCs w:val="22"/>
              </w:rPr>
              <w:t xml:space="preserve">. </w:t>
            </w:r>
          </w:p>
          <w:p w14:paraId="4212AF43" w14:textId="628F5FE7" w:rsidR="002967B4" w:rsidRPr="00B959D4" w:rsidRDefault="002967B4" w:rsidP="0087344E">
            <w:pPr>
              <w:rPr>
                <w:sz w:val="22"/>
                <w:szCs w:val="22"/>
              </w:rPr>
            </w:pPr>
            <w:r>
              <w:rPr>
                <w:sz w:val="22"/>
                <w:szCs w:val="22"/>
              </w:rPr>
              <w:t xml:space="preserve">Note: This </w:t>
            </w:r>
            <w:r w:rsidR="00FA3BE1">
              <w:rPr>
                <w:sz w:val="22"/>
                <w:szCs w:val="22"/>
              </w:rPr>
              <w:t>scope can only be requested by a</w:t>
            </w:r>
            <w:r w:rsidR="0078151B">
              <w:rPr>
                <w:sz w:val="22"/>
                <w:szCs w:val="22"/>
              </w:rPr>
              <w:t>n</w:t>
            </w:r>
            <w:r w:rsidR="00FA3BE1">
              <w:rPr>
                <w:sz w:val="22"/>
                <w:szCs w:val="22"/>
              </w:rPr>
              <w:t xml:space="preserve"> IM1 enabled client.</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proofErr w:type="spellStart"/>
            <w:r>
              <w:rPr>
                <w:sz w:val="22"/>
                <w:szCs w:val="22"/>
              </w:rPr>
              <w:t>gp_registration_details</w:t>
            </w:r>
            <w:proofErr w:type="spellEnd"/>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claims</w:t>
            </w:r>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r>
              <w:rPr>
                <w:sz w:val="22"/>
                <w:szCs w:val="22"/>
              </w:rPr>
              <w:t>client_metadata</w:t>
            </w:r>
          </w:p>
        </w:tc>
        <w:tc>
          <w:tcPr>
            <w:tcW w:w="0" w:type="auto"/>
          </w:tcPr>
          <w:p w14:paraId="565B7276" w14:textId="40998345"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proofErr w:type="spellStart"/>
            <w:r w:rsidR="0068641E">
              <w:rPr>
                <w:sz w:val="22"/>
                <w:szCs w:val="22"/>
              </w:rPr>
              <w:t>client_user_metadata</w:t>
            </w:r>
            <w:proofErr w:type="spellEnd"/>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proofErr w:type="spellStart"/>
            <w:r w:rsidR="0068641E">
              <w:rPr>
                <w:sz w:val="22"/>
                <w:szCs w:val="22"/>
              </w:rPr>
              <w:t>client_user_metadata</w:t>
            </w:r>
            <w:proofErr w:type="spellEnd"/>
            <w:r w:rsidR="009F359C">
              <w:rPr>
                <w:sz w:val="22"/>
                <w:szCs w:val="22"/>
              </w:rPr>
              <w:t xml:space="preserve"> can be updated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20">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426379FC"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%5B%E2%80%</w:t>
      </w:r>
      <w:proofErr w:type="gramStart"/>
      <w:r w:rsidR="00CF750D" w:rsidRPr="00CF750D">
        <w:rPr>
          <w:rFonts w:ascii="Courier New" w:hAnsi="Courier New" w:cs="Courier New"/>
          <w:sz w:val="22"/>
          <w:szCs w:val="22"/>
        </w:rPr>
        <w:t>9CP9.Cp.Cd</w:t>
      </w:r>
      <w:proofErr w:type="gramEnd"/>
      <w:r w:rsidR="00CF750D" w:rsidRPr="00CF750D">
        <w:rPr>
          <w:rFonts w:ascii="Courier New" w:hAnsi="Courier New" w:cs="Courier New"/>
          <w:sz w:val="22"/>
          <w:szCs w:val="22"/>
        </w:rPr>
        <w:t>%E2%80%9D%5D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77777777"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%5B%E2%80%</w:t>
      </w:r>
      <w:proofErr w:type="gramStart"/>
      <w:r w:rsidRPr="00CF750D">
        <w:rPr>
          <w:rFonts w:ascii="Courier New" w:hAnsi="Courier New" w:cs="Courier New"/>
          <w:sz w:val="22"/>
          <w:szCs w:val="22"/>
        </w:rPr>
        <w:t>9CP9.Cp.Cd</w:t>
      </w:r>
      <w:proofErr w:type="gramEnd"/>
      <w:r w:rsidRPr="00CF750D">
        <w:rPr>
          <w:rFonts w:ascii="Courier New" w:hAnsi="Courier New" w:cs="Courier New"/>
          <w:sz w:val="22"/>
          <w:szCs w:val="22"/>
        </w:rPr>
        <w:t>%E2%80%9D%5D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3" w:name="_Ref511054411"/>
      <w:r>
        <w:t>Authentication Request Validation</w:t>
      </w:r>
      <w:bookmarkEnd w:id="33"/>
    </w:p>
    <w:p w14:paraId="3A9E93E3" w14:textId="77777777" w:rsidR="00E773A0" w:rsidRPr="001E6AB2" w:rsidRDefault="00E773A0" w:rsidP="00E773A0">
      <w:pPr>
        <w:rPr>
          <w:lang w:eastAsia="en-US"/>
        </w:rPr>
      </w:pPr>
      <w:r>
        <w:rPr>
          <w:lang w:eastAsia="en-US"/>
        </w:rPr>
        <w:t>References:</w:t>
      </w:r>
    </w:p>
    <w:p w14:paraId="23B1E9A9" w14:textId="043A1BFB"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3DB7FC9F"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BF386C">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4" w:name="_Ref511054453"/>
      <w:r>
        <w:t>Authorisation Server Authenticates the End-User</w:t>
      </w:r>
      <w:bookmarkEnd w:id="34"/>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5" w:name="_Ref511054487"/>
      <w:r>
        <w:t>Authorisation Server obtains End-User</w:t>
      </w:r>
      <w:r w:rsidR="00825F19">
        <w:t xml:space="preserve"> Consent / </w:t>
      </w:r>
      <w:r w:rsidR="000210B9">
        <w:t>Authorisation</w:t>
      </w:r>
      <w:bookmarkEnd w:id="35"/>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2E0412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BF386C">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33A05D62"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BF386C">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8C1472C" w:rsidR="00520BB1" w:rsidRDefault="00520BB1" w:rsidP="00520BB1">
      <w:pPr>
        <w:pStyle w:val="Caption"/>
        <w:keepNext/>
        <w:jc w:val="center"/>
      </w:pPr>
      <w:bookmarkStart w:id="36" w:name="_Ref509562155"/>
      <w:bookmarkStart w:id="37"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3</w:t>
      </w:r>
      <w:r w:rsidR="007F062D">
        <w:rPr>
          <w:noProof/>
        </w:rPr>
        <w:fldChar w:fldCharType="end"/>
      </w:r>
      <w:bookmarkEnd w:id="36"/>
      <w:r>
        <w:t>: Authentication Successful Response</w:t>
      </w:r>
      <w:bookmarkEnd w:id="37"/>
    </w:p>
    <w:tbl>
      <w:tblPr>
        <w:tblStyle w:val="StandardTable"/>
        <w:tblW w:w="0" w:type="auto"/>
        <w:tblLook w:val="04A0" w:firstRow="1" w:lastRow="0" w:firstColumn="1" w:lastColumn="0" w:noHBand="0" w:noVBand="1"/>
      </w:tblPr>
      <w:tblGrid>
        <w:gridCol w:w="1293"/>
        <w:gridCol w:w="767"/>
        <w:gridCol w:w="6956"/>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C1A3592"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lastRenderedPageBreak/>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3D2231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BF386C">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718CDFBE"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BF386C">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13A0AFD7" w:rsidR="00C65642" w:rsidRDefault="00C65642" w:rsidP="00C65642">
      <w:pPr>
        <w:pStyle w:val="Caption"/>
        <w:keepNext/>
        <w:jc w:val="center"/>
      </w:pPr>
      <w:bookmarkStart w:id="38"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4</w:t>
      </w:r>
      <w:r w:rsidR="007F062D">
        <w:rPr>
          <w:noProof/>
        </w:rPr>
        <w:fldChar w:fldCharType="end"/>
      </w:r>
      <w:bookmarkEnd w:id="38"/>
      <w:r>
        <w:t>: Authentication Error Response</w:t>
      </w:r>
    </w:p>
    <w:tbl>
      <w:tblPr>
        <w:tblStyle w:val="StandardTable"/>
        <w:tblW w:w="0" w:type="auto"/>
        <w:tblLook w:val="04A0" w:firstRow="1" w:lastRow="0" w:firstColumn="1" w:lastColumn="0" w:noHBand="0" w:noVBand="1"/>
      </w:tblPr>
      <w:tblGrid>
        <w:gridCol w:w="1867"/>
        <w:gridCol w:w="767"/>
        <w:gridCol w:w="6382"/>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C79BF36" w:rsidR="00791B6E" w:rsidRDefault="00791B6E" w:rsidP="00791B6E">
      <w:pPr>
        <w:pStyle w:val="Caption"/>
        <w:keepNext/>
        <w:jc w:val="center"/>
      </w:pPr>
      <w:bookmarkStart w:id="39"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5</w:t>
      </w:r>
      <w:r w:rsidR="007F062D">
        <w:rPr>
          <w:noProof/>
        </w:rPr>
        <w:fldChar w:fldCharType="end"/>
      </w:r>
      <w:bookmarkEnd w:id="39"/>
      <w:r>
        <w:t>: Error Codes for Authentication Error Response</w:t>
      </w:r>
    </w:p>
    <w:tbl>
      <w:tblPr>
        <w:tblStyle w:val="StandardTable"/>
        <w:tblW w:w="0" w:type="auto"/>
        <w:tblLook w:val="04A0" w:firstRow="1" w:lastRow="0" w:firstColumn="1" w:lastColumn="0" w:noHBand="0" w:noVBand="1"/>
      </w:tblPr>
      <w:tblGrid>
        <w:gridCol w:w="3005"/>
        <w:gridCol w:w="6011"/>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791B6E" w:rsidRPr="00D50C13" w14:paraId="5C1141DD" w14:textId="77777777" w:rsidTr="0087344E">
        <w:trPr>
          <w:cantSplit/>
        </w:trPr>
        <w:tc>
          <w:tcPr>
            <w:tcW w:w="0" w:type="auto"/>
          </w:tcPr>
          <w:p w14:paraId="2982F2FE" w14:textId="77777777" w:rsidR="00791B6E" w:rsidRPr="00D50C13" w:rsidRDefault="00791B6E" w:rsidP="0087344E">
            <w:pPr>
              <w:rPr>
                <w:sz w:val="22"/>
                <w:szCs w:val="22"/>
              </w:rPr>
            </w:pPr>
            <w:proofErr w:type="spellStart"/>
            <w:r w:rsidRPr="00D50C13">
              <w:rPr>
                <w:sz w:val="22"/>
                <w:szCs w:val="22"/>
              </w:rPr>
              <w:lastRenderedPageBreak/>
              <w:t>server_error</w:t>
            </w:r>
            <w:proofErr w:type="spellEnd"/>
          </w:p>
        </w:tc>
        <w:tc>
          <w:tcPr>
            <w:tcW w:w="0" w:type="auto"/>
          </w:tcPr>
          <w:p w14:paraId="1FB0C8BA" w14:textId="71867D78"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791B6E" w:rsidRPr="00D50C13" w14:paraId="2B2E37C0" w14:textId="77777777" w:rsidTr="0087344E">
        <w:trPr>
          <w:cantSplit/>
        </w:trPr>
        <w:tc>
          <w:tcPr>
            <w:tcW w:w="0" w:type="auto"/>
          </w:tcPr>
          <w:p w14:paraId="1D18A144" w14:textId="77777777" w:rsidR="00791B6E" w:rsidRPr="00D50C13" w:rsidRDefault="00791B6E" w:rsidP="0087344E">
            <w:pPr>
              <w:rPr>
                <w:sz w:val="22"/>
                <w:szCs w:val="22"/>
              </w:rPr>
            </w:pPr>
            <w:proofErr w:type="spellStart"/>
            <w:r w:rsidRPr="00D50C13">
              <w:rPr>
                <w:sz w:val="22"/>
                <w:szCs w:val="22"/>
              </w:rPr>
              <w:t>temporarily_unavailable</w:t>
            </w:r>
            <w:proofErr w:type="spellEnd"/>
          </w:p>
          <w:p w14:paraId="54EF6958" w14:textId="77777777" w:rsidR="00791B6E" w:rsidRPr="00D50C13" w:rsidRDefault="00791B6E" w:rsidP="0087344E">
            <w:pPr>
              <w:rPr>
                <w:sz w:val="22"/>
                <w:szCs w:val="22"/>
              </w:rPr>
            </w:pPr>
          </w:p>
        </w:tc>
        <w:tc>
          <w:tcPr>
            <w:tcW w:w="0" w:type="auto"/>
          </w:tcPr>
          <w:p w14:paraId="7FA94548" w14:textId="4F884D31"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is currently unable to handle the request due to a temporary overloading or maintenance of the server.  (This error code is needed because a </w:t>
            </w:r>
            <w:proofErr w:type="gramStart"/>
            <w:r w:rsidRPr="00D50C13">
              <w:rPr>
                <w:sz w:val="22"/>
                <w:szCs w:val="22"/>
              </w:rPr>
              <w:t>503  Service</w:t>
            </w:r>
            <w:proofErr w:type="gramEnd"/>
            <w:r w:rsidRPr="00D50C13">
              <w:rPr>
                <w:sz w:val="22"/>
                <w:szCs w:val="22"/>
              </w:rPr>
              <w:t xml:space="preserve"> Unavailable HTTP status code cannot be returned to the client via an HTTP redirect.)</w:t>
            </w:r>
          </w:p>
          <w:p w14:paraId="1BD3E613" w14:textId="77777777" w:rsidR="00791B6E" w:rsidRPr="00D50C13" w:rsidRDefault="00791B6E" w:rsidP="0087344E">
            <w:pPr>
              <w:rPr>
                <w:sz w:val="22"/>
                <w:szCs w:val="22"/>
              </w:rPr>
            </w:pPr>
          </w:p>
        </w:tc>
      </w:tr>
      <w:tr w:rsidR="00791B6E" w:rsidRPr="00D50C13" w14:paraId="35B2052D" w14:textId="77777777" w:rsidTr="0087344E">
        <w:trPr>
          <w:cantSplit/>
        </w:trPr>
        <w:tc>
          <w:tcPr>
            <w:tcW w:w="0" w:type="auto"/>
            <w:gridSpan w:val="2"/>
            <w:shd w:val="clear" w:color="auto" w:fill="D9D9D9" w:themeFill="background1" w:themeFillShade="D9"/>
          </w:tcPr>
          <w:p w14:paraId="271D9A37" w14:textId="77777777" w:rsidR="00791B6E" w:rsidRPr="001448AC" w:rsidRDefault="00791B6E" w:rsidP="0087344E">
            <w:pPr>
              <w:rPr>
                <w:b/>
                <w:sz w:val="22"/>
                <w:szCs w:val="22"/>
              </w:rPr>
            </w:pPr>
            <w:r w:rsidRPr="001448AC">
              <w:rPr>
                <w:b/>
                <w:sz w:val="22"/>
                <w:szCs w:val="22"/>
              </w:rPr>
              <w:t>OpenID Connect Error Codes (in addition to the above)</w:t>
            </w:r>
          </w:p>
        </w:tc>
      </w:tr>
      <w:tr w:rsidR="00791B6E" w:rsidRPr="00D50C13" w14:paraId="50EDA844" w14:textId="77777777" w:rsidTr="0087344E">
        <w:trPr>
          <w:cantSplit/>
        </w:trPr>
        <w:tc>
          <w:tcPr>
            <w:tcW w:w="0" w:type="auto"/>
          </w:tcPr>
          <w:p w14:paraId="097D56FC" w14:textId="77777777" w:rsidR="00791B6E" w:rsidRPr="000A0CC5" w:rsidRDefault="00791B6E" w:rsidP="0087344E">
            <w:pPr>
              <w:rPr>
                <w:sz w:val="22"/>
                <w:szCs w:val="22"/>
              </w:rPr>
            </w:pPr>
            <w:proofErr w:type="spellStart"/>
            <w:r w:rsidRPr="000A0CC5">
              <w:rPr>
                <w:sz w:val="22"/>
                <w:szCs w:val="22"/>
              </w:rPr>
              <w:t>interaction_required</w:t>
            </w:r>
            <w:proofErr w:type="spellEnd"/>
          </w:p>
          <w:p w14:paraId="287EA78A" w14:textId="77777777" w:rsidR="00791B6E" w:rsidRPr="00D50C13" w:rsidRDefault="00791B6E" w:rsidP="0087344E">
            <w:pPr>
              <w:rPr>
                <w:sz w:val="22"/>
                <w:szCs w:val="22"/>
              </w:rPr>
            </w:pPr>
          </w:p>
        </w:tc>
        <w:tc>
          <w:tcPr>
            <w:tcW w:w="0" w:type="auto"/>
          </w:tcPr>
          <w:p w14:paraId="1DEE1022" w14:textId="3B064085" w:rsidR="00791B6E" w:rsidRPr="000A0CC5" w:rsidRDefault="00791B6E" w:rsidP="0087344E">
            <w:pPr>
              <w:rPr>
                <w:sz w:val="22"/>
                <w:szCs w:val="22"/>
              </w:rPr>
            </w:pPr>
            <w:r w:rsidRPr="000A0CC5">
              <w:rPr>
                <w:sz w:val="22"/>
                <w:szCs w:val="22"/>
              </w:rPr>
              <w:t xml:space="preserve">The </w:t>
            </w:r>
            <w:r w:rsidR="00B8392C">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791B6E" w:rsidRPr="00D50C13" w14:paraId="0FC6E867" w14:textId="77777777" w:rsidTr="0087344E">
        <w:trPr>
          <w:cantSplit/>
        </w:trPr>
        <w:tc>
          <w:tcPr>
            <w:tcW w:w="0" w:type="auto"/>
          </w:tcPr>
          <w:p w14:paraId="485D1038" w14:textId="77777777" w:rsidR="00791B6E" w:rsidRPr="000A0CC5" w:rsidRDefault="00791B6E" w:rsidP="0087344E">
            <w:pPr>
              <w:rPr>
                <w:sz w:val="22"/>
                <w:szCs w:val="22"/>
              </w:rPr>
            </w:pPr>
            <w:proofErr w:type="spellStart"/>
            <w:r w:rsidRPr="000A0CC5">
              <w:rPr>
                <w:sz w:val="22"/>
                <w:szCs w:val="22"/>
              </w:rPr>
              <w:t>login_required</w:t>
            </w:r>
            <w:proofErr w:type="spellEnd"/>
          </w:p>
        </w:tc>
        <w:tc>
          <w:tcPr>
            <w:tcW w:w="0" w:type="auto"/>
          </w:tcPr>
          <w:p w14:paraId="3544142E" w14:textId="79E6017C" w:rsidR="00791B6E" w:rsidRPr="000A0CC5" w:rsidRDefault="00791B6E" w:rsidP="0087344E">
            <w:pPr>
              <w:rPr>
                <w:sz w:val="22"/>
                <w:szCs w:val="22"/>
              </w:rPr>
            </w:pPr>
            <w:r w:rsidRPr="000A0CC5">
              <w:rPr>
                <w:sz w:val="22"/>
                <w:szCs w:val="22"/>
              </w:rPr>
              <w:t xml:space="preserve">The </w:t>
            </w:r>
            <w:r w:rsidR="00636F54">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791B6E" w:rsidRPr="00D50C13" w14:paraId="563C1996" w14:textId="77777777" w:rsidTr="0087344E">
        <w:trPr>
          <w:cantSplit/>
        </w:trPr>
        <w:tc>
          <w:tcPr>
            <w:tcW w:w="0" w:type="auto"/>
          </w:tcPr>
          <w:p w14:paraId="5CCE7A07" w14:textId="77777777" w:rsidR="00791B6E" w:rsidRPr="000A0CC5" w:rsidRDefault="00791B6E" w:rsidP="0087344E">
            <w:pPr>
              <w:rPr>
                <w:sz w:val="22"/>
                <w:szCs w:val="22"/>
              </w:rPr>
            </w:pPr>
            <w:proofErr w:type="spellStart"/>
            <w:r w:rsidRPr="000A0CC5">
              <w:rPr>
                <w:sz w:val="22"/>
                <w:szCs w:val="22"/>
              </w:rPr>
              <w:t>account_selection_required</w:t>
            </w:r>
            <w:proofErr w:type="spellEnd"/>
          </w:p>
        </w:tc>
        <w:tc>
          <w:tcPr>
            <w:tcW w:w="0" w:type="auto"/>
          </w:tcPr>
          <w:p w14:paraId="782C4ABC" w14:textId="66D3AC15" w:rsidR="00791B6E" w:rsidRPr="000A0CC5" w:rsidRDefault="00791B6E" w:rsidP="0087344E">
            <w:pPr>
              <w:rPr>
                <w:sz w:val="22"/>
                <w:szCs w:val="22"/>
              </w:rPr>
            </w:pPr>
            <w:r w:rsidRPr="000A0CC5">
              <w:rPr>
                <w:sz w:val="22"/>
                <w:szCs w:val="22"/>
              </w:rPr>
              <w:t xml:space="preserve">The End-User is REQUIRED to select a session at the </w:t>
            </w:r>
            <w:r w:rsidR="00636F54">
              <w:rPr>
                <w:sz w:val="22"/>
                <w:szCs w:val="22"/>
              </w:rPr>
              <w:t>Platform</w:t>
            </w:r>
            <w:r w:rsidRPr="000A0CC5">
              <w:rPr>
                <w:sz w:val="22"/>
                <w:szCs w:val="22"/>
              </w:rPr>
              <w:t xml:space="preserve">. The End-User MAY be authenticated at the </w:t>
            </w:r>
            <w:r w:rsidR="00636F54">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791B6E" w:rsidRPr="00D50C13" w14:paraId="3A924C00" w14:textId="77777777" w:rsidTr="0087344E">
        <w:trPr>
          <w:cantSplit/>
        </w:trPr>
        <w:tc>
          <w:tcPr>
            <w:tcW w:w="0" w:type="auto"/>
          </w:tcPr>
          <w:p w14:paraId="5AAE831B" w14:textId="77777777" w:rsidR="00791B6E" w:rsidRPr="000A0CC5" w:rsidRDefault="00791B6E" w:rsidP="0087344E">
            <w:pPr>
              <w:rPr>
                <w:sz w:val="22"/>
                <w:szCs w:val="22"/>
              </w:rPr>
            </w:pPr>
            <w:proofErr w:type="spellStart"/>
            <w:r w:rsidRPr="000A0CC5">
              <w:rPr>
                <w:sz w:val="22"/>
                <w:szCs w:val="22"/>
              </w:rPr>
              <w:t>consent_required</w:t>
            </w:r>
            <w:proofErr w:type="spellEnd"/>
          </w:p>
        </w:tc>
        <w:tc>
          <w:tcPr>
            <w:tcW w:w="0" w:type="auto"/>
          </w:tcPr>
          <w:p w14:paraId="73E8870F" w14:textId="2BC49968" w:rsidR="00791B6E" w:rsidRPr="000A0CC5" w:rsidRDefault="00791B6E" w:rsidP="0087344E">
            <w:pPr>
              <w:rPr>
                <w:sz w:val="22"/>
                <w:szCs w:val="22"/>
              </w:rPr>
            </w:pPr>
            <w:r w:rsidRPr="000A0CC5">
              <w:rPr>
                <w:sz w:val="22"/>
                <w:szCs w:val="22"/>
              </w:rPr>
              <w:t xml:space="preserve">The </w:t>
            </w:r>
            <w:r w:rsidR="003433B4">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791B6E" w:rsidRPr="00D50C13" w14:paraId="4AA43667" w14:textId="77777777" w:rsidTr="0087344E">
        <w:trPr>
          <w:cantSplit/>
        </w:trPr>
        <w:tc>
          <w:tcPr>
            <w:tcW w:w="0" w:type="auto"/>
          </w:tcPr>
          <w:p w14:paraId="197A7817" w14:textId="77777777" w:rsidR="00791B6E" w:rsidRPr="000A0CC5" w:rsidRDefault="00791B6E" w:rsidP="0087344E">
            <w:pPr>
              <w:rPr>
                <w:sz w:val="22"/>
                <w:szCs w:val="22"/>
              </w:rPr>
            </w:pPr>
            <w:proofErr w:type="spellStart"/>
            <w:r w:rsidRPr="000A0CC5">
              <w:rPr>
                <w:sz w:val="22"/>
                <w:szCs w:val="22"/>
              </w:rPr>
              <w:t>invalid_request_uri</w:t>
            </w:r>
            <w:proofErr w:type="spellEnd"/>
          </w:p>
        </w:tc>
        <w:tc>
          <w:tcPr>
            <w:tcW w:w="0" w:type="auto"/>
          </w:tcPr>
          <w:p w14:paraId="0A5DC6E7" w14:textId="77777777" w:rsidR="00791B6E" w:rsidRPr="000A0CC5" w:rsidRDefault="00791B6E" w:rsidP="0087344E">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791B6E" w:rsidRPr="00D50C13" w14:paraId="0D62C83F" w14:textId="77777777" w:rsidTr="0087344E">
        <w:trPr>
          <w:cantSplit/>
        </w:trPr>
        <w:tc>
          <w:tcPr>
            <w:tcW w:w="0" w:type="auto"/>
          </w:tcPr>
          <w:p w14:paraId="18C7E6E3" w14:textId="77777777" w:rsidR="00791B6E" w:rsidRPr="000A0CC5" w:rsidRDefault="00791B6E" w:rsidP="0087344E">
            <w:pPr>
              <w:rPr>
                <w:sz w:val="22"/>
                <w:szCs w:val="22"/>
              </w:rPr>
            </w:pPr>
            <w:proofErr w:type="spellStart"/>
            <w:r w:rsidRPr="000A0CC5">
              <w:rPr>
                <w:sz w:val="22"/>
                <w:szCs w:val="22"/>
              </w:rPr>
              <w:t>invalid_request_object</w:t>
            </w:r>
            <w:proofErr w:type="spellEnd"/>
          </w:p>
        </w:tc>
        <w:tc>
          <w:tcPr>
            <w:tcW w:w="0" w:type="auto"/>
          </w:tcPr>
          <w:p w14:paraId="47F1414B" w14:textId="77777777" w:rsidR="00791B6E" w:rsidRPr="000A0CC5" w:rsidRDefault="00791B6E" w:rsidP="0087344E">
            <w:pPr>
              <w:rPr>
                <w:sz w:val="22"/>
                <w:szCs w:val="22"/>
              </w:rPr>
            </w:pPr>
            <w:r w:rsidRPr="000A0CC5">
              <w:rPr>
                <w:sz w:val="22"/>
                <w:szCs w:val="22"/>
              </w:rPr>
              <w:t>The request parameter contains an invalid Request Object</w:t>
            </w:r>
          </w:p>
        </w:tc>
      </w:tr>
      <w:tr w:rsidR="00791B6E" w:rsidRPr="00D50C13" w14:paraId="231E3693" w14:textId="77777777" w:rsidTr="0087344E">
        <w:trPr>
          <w:cantSplit/>
        </w:trPr>
        <w:tc>
          <w:tcPr>
            <w:tcW w:w="0" w:type="auto"/>
          </w:tcPr>
          <w:p w14:paraId="21A8BEE1" w14:textId="77777777" w:rsidR="00791B6E" w:rsidRPr="000A0CC5" w:rsidRDefault="00791B6E" w:rsidP="0087344E">
            <w:pPr>
              <w:rPr>
                <w:sz w:val="22"/>
                <w:szCs w:val="22"/>
              </w:rPr>
            </w:pPr>
            <w:proofErr w:type="spellStart"/>
            <w:r w:rsidRPr="000A0CC5">
              <w:rPr>
                <w:sz w:val="22"/>
                <w:szCs w:val="22"/>
              </w:rPr>
              <w:t>request_not_supported</w:t>
            </w:r>
            <w:proofErr w:type="spellEnd"/>
          </w:p>
        </w:tc>
        <w:tc>
          <w:tcPr>
            <w:tcW w:w="0" w:type="auto"/>
          </w:tcPr>
          <w:p w14:paraId="61AF74BC" w14:textId="77777777" w:rsidR="00791B6E" w:rsidRPr="000A0CC5" w:rsidRDefault="00791B6E" w:rsidP="0087344E">
            <w:pPr>
              <w:rPr>
                <w:sz w:val="22"/>
                <w:szCs w:val="22"/>
              </w:rPr>
            </w:pPr>
            <w:r w:rsidRPr="000A0CC5">
              <w:rPr>
                <w:sz w:val="22"/>
                <w:szCs w:val="22"/>
              </w:rPr>
              <w:t xml:space="preserve">The OP does not support use of the request parameter </w:t>
            </w:r>
          </w:p>
        </w:tc>
      </w:tr>
      <w:tr w:rsidR="00791B6E" w:rsidRPr="00D50C13" w14:paraId="190467F2" w14:textId="77777777" w:rsidTr="0087344E">
        <w:trPr>
          <w:cantSplit/>
        </w:trPr>
        <w:tc>
          <w:tcPr>
            <w:tcW w:w="0" w:type="auto"/>
          </w:tcPr>
          <w:p w14:paraId="59207CEB" w14:textId="77777777" w:rsidR="00791B6E" w:rsidRPr="000A0CC5" w:rsidRDefault="00791B6E" w:rsidP="0087344E">
            <w:pPr>
              <w:rPr>
                <w:sz w:val="22"/>
                <w:szCs w:val="22"/>
              </w:rPr>
            </w:pPr>
            <w:proofErr w:type="spellStart"/>
            <w:r w:rsidRPr="000A0CC5">
              <w:rPr>
                <w:sz w:val="22"/>
                <w:szCs w:val="22"/>
              </w:rPr>
              <w:t>request_uri_not_supported</w:t>
            </w:r>
            <w:proofErr w:type="spellEnd"/>
          </w:p>
        </w:tc>
        <w:tc>
          <w:tcPr>
            <w:tcW w:w="0" w:type="auto"/>
          </w:tcPr>
          <w:p w14:paraId="4E652334" w14:textId="77777777" w:rsidR="00791B6E" w:rsidRPr="000A0CC5" w:rsidRDefault="00791B6E" w:rsidP="0087344E">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791B6E" w:rsidRPr="00D50C13" w14:paraId="33A52F4E" w14:textId="77777777" w:rsidTr="0087344E">
        <w:trPr>
          <w:cantSplit/>
        </w:trPr>
        <w:tc>
          <w:tcPr>
            <w:tcW w:w="0" w:type="auto"/>
          </w:tcPr>
          <w:p w14:paraId="59147186" w14:textId="77777777" w:rsidR="00791B6E" w:rsidRPr="000A0CC5" w:rsidRDefault="00791B6E" w:rsidP="0087344E">
            <w:pPr>
              <w:rPr>
                <w:sz w:val="22"/>
                <w:szCs w:val="22"/>
              </w:rPr>
            </w:pPr>
            <w:proofErr w:type="spellStart"/>
            <w:r w:rsidRPr="000A0CC5">
              <w:rPr>
                <w:sz w:val="22"/>
                <w:szCs w:val="22"/>
              </w:rPr>
              <w:t>registration_not_supported</w:t>
            </w:r>
            <w:proofErr w:type="spellEnd"/>
          </w:p>
        </w:tc>
        <w:tc>
          <w:tcPr>
            <w:tcW w:w="0" w:type="auto"/>
          </w:tcPr>
          <w:p w14:paraId="00540DE1" w14:textId="77777777" w:rsidR="00791B6E" w:rsidRPr="000A0CC5" w:rsidRDefault="00791B6E" w:rsidP="0087344E">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lastRenderedPageBreak/>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r w:rsidRPr="003B39C7">
        <w:rPr>
          <w:rFonts w:ascii="Courier New" w:hAnsi="Courier New" w:cs="Courier New"/>
          <w:sz w:val="22"/>
          <w:szCs w:val="22"/>
        </w:rPr>
        <w:t>error_description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40" w:name="_Toc512594869"/>
      <w:bookmarkStart w:id="41" w:name="_Toc40345306"/>
      <w:r>
        <w:t>Token Endpoint</w:t>
      </w:r>
      <w:bookmarkEnd w:id="40"/>
      <w:bookmarkEnd w:id="41"/>
    </w:p>
    <w:p w14:paraId="53DB54C2" w14:textId="4B9993BF" w:rsidR="00035910" w:rsidRDefault="0039074E" w:rsidP="0039074E">
      <w:pPr>
        <w:pStyle w:val="Heading3"/>
      </w:pPr>
      <w:bookmarkStart w:id="42" w:name="_Ref511054576"/>
      <w:r>
        <w:t>Token Request</w:t>
      </w:r>
      <w:bookmarkEnd w:id="42"/>
    </w:p>
    <w:p w14:paraId="522333AA" w14:textId="77777777" w:rsidR="00A62186" w:rsidRPr="001E6AB2" w:rsidRDefault="00A62186" w:rsidP="00992FE3">
      <w:pPr>
        <w:keepNext/>
        <w:rPr>
          <w:lang w:eastAsia="en-US"/>
        </w:rPr>
      </w:pPr>
      <w:r>
        <w:rPr>
          <w:lang w:eastAsia="en-US"/>
        </w:rPr>
        <w:t>References:</w:t>
      </w:r>
    </w:p>
    <w:p w14:paraId="2B81DA00" w14:textId="4581189A"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BF386C">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09D59C48"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F94F24A" w14:textId="466B106B"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BF386C">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 xml:space="preserve">The Client sends the parameters to the Token Endpoint using the HTTP POST method and the Form </w:t>
      </w:r>
      <w:proofErr w:type="gramStart"/>
      <w:r w:rsidRPr="001E2730">
        <w:t>Serialization</w:t>
      </w:r>
      <w:r w:rsidR="002E468F">
        <w:rPr>
          <w:lang w:eastAsia="en-US"/>
        </w:rPr>
        <w:t>(</w:t>
      </w:r>
      <w:proofErr w:type="gramEnd"/>
      <w:r w:rsidR="002E468F">
        <w:rPr>
          <w:lang w:eastAsia="en-US"/>
        </w:rPr>
        <w:t>HTTP Content-Type application/x-www-form-</w:t>
      </w:r>
      <w:proofErr w:type="spellStart"/>
      <w:r w:rsidR="002E468F">
        <w:rPr>
          <w:lang w:eastAsia="en-US"/>
        </w:rPr>
        <w:t>urlencoded</w:t>
      </w:r>
      <w:proofErr w:type="spellEnd"/>
      <w:r w:rsidR="002E468F">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5C768800" w:rsidR="00A62186" w:rsidRDefault="00A62186" w:rsidP="00A62186">
      <w:pPr>
        <w:pStyle w:val="Caption"/>
        <w:keepNext/>
        <w:jc w:val="center"/>
      </w:pPr>
      <w:bookmarkStart w:id="43" w:name="_Hlk22628833"/>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6</w:t>
      </w:r>
      <w:r w:rsidR="007F062D">
        <w:rPr>
          <w:noProof/>
        </w:rPr>
        <w:fldChar w:fldCharType="end"/>
      </w:r>
      <w:r>
        <w:t>: Token Request</w:t>
      </w:r>
      <w:r w:rsidR="00773D96">
        <w:t xml:space="preserve"> Parameters</w:t>
      </w:r>
      <w:bookmarkEnd w:id="43"/>
    </w:p>
    <w:tbl>
      <w:tblPr>
        <w:tblStyle w:val="StandardTable"/>
        <w:tblW w:w="0" w:type="auto"/>
        <w:tblLook w:val="04A0" w:firstRow="1" w:lastRow="0" w:firstColumn="1" w:lastColumn="0" w:noHBand="0" w:noVBand="1"/>
      </w:tblPr>
      <w:tblGrid>
        <w:gridCol w:w="2283"/>
        <w:gridCol w:w="767"/>
        <w:gridCol w:w="5966"/>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proofErr w:type="spellStart"/>
            <w:proofErr w:type="gramStart"/>
            <w:r w:rsidR="005D68AC" w:rsidRPr="005D68AC">
              <w:rPr>
                <w:sz w:val="22"/>
                <w:szCs w:val="22"/>
              </w:rPr>
              <w:t>urn:ietf</w:t>
            </w:r>
            <w:proofErr w:type="gramEnd"/>
            <w:r w:rsidR="005D68AC" w:rsidRPr="005D68AC">
              <w:rPr>
                <w:sz w:val="22"/>
                <w:szCs w:val="22"/>
              </w:rPr>
              <w:t>:params:oauth:client-assertion-type:jwt-bearer</w:t>
            </w:r>
            <w:proofErr w:type="spellEnd"/>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44" w:name="_Hlk22580552"/>
            <w:proofErr w:type="spellStart"/>
            <w:r>
              <w:rPr>
                <w:sz w:val="22"/>
                <w:szCs w:val="22"/>
              </w:rPr>
              <w:t>client_assertion</w:t>
            </w:r>
            <w:bookmarkEnd w:id="44"/>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4F5893" w:rsidP="0087344E">
            <w:pPr>
              <w:rPr>
                <w:sz w:val="22"/>
                <w:szCs w:val="22"/>
              </w:rPr>
            </w:pPr>
            <w:hyperlink r:id="rId21"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lastRenderedPageBreak/>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r>
              <w:rPr>
                <w:sz w:val="22"/>
                <w:szCs w:val="22"/>
              </w:rPr>
              <w:t>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lastRenderedPageBreak/>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r w:rsidRPr="00062AD8">
        <w:rPr>
          <w:rFonts w:ascii="Courier New" w:hAnsi="Courier New" w:cs="Courier New"/>
          <w:sz w:val="22"/>
          <w:szCs w:val="22"/>
        </w:rPr>
        <w:t>client_assertion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15CAF932"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s3.1.3.2</w:t>
      </w:r>
    </w:p>
    <w:p w14:paraId="3C2A79FA" w14:textId="649EB0C5"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sidR="00BF386C">
            <w:rPr>
              <w:noProof/>
              <w:lang w:eastAsia="en-US"/>
            </w:rPr>
            <w:t>[6]</w:t>
          </w:r>
          <w:r>
            <w:rPr>
              <w:lang w:eastAsia="en-US"/>
            </w:rPr>
            <w:fldChar w:fldCharType="end"/>
          </w:r>
        </w:sdtContent>
      </w:sdt>
      <w:r>
        <w:rPr>
          <w:lang w:eastAsia="en-US"/>
        </w:rPr>
        <w:t>, s6</w:t>
      </w:r>
    </w:p>
    <w:p w14:paraId="30AB7115" w14:textId="6862726B"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BF386C">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22"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5" w:name="_Ref511054618"/>
      <w:r>
        <w:t>Token Response</w:t>
      </w:r>
      <w:bookmarkEnd w:id="45"/>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17AFEAF3"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BF386C">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310CD3F5" w:rsidR="00AD7A9B" w:rsidRDefault="00A57E86" w:rsidP="00702BF1">
      <w:pPr>
        <w:pStyle w:val="ListParagraph"/>
        <w:numPr>
          <w:ilvl w:val="0"/>
          <w:numId w:val="14"/>
        </w:numPr>
        <w:rPr>
          <w:lang w:eastAsia="en-US"/>
        </w:rPr>
      </w:pPr>
      <w:r>
        <w:rPr>
          <w:noProof/>
        </w:rPr>
        <w:lastRenderedPageBreak/>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BF386C">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19127F9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5FE3C0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687"/>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30DB7BA"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 xml:space="preserve">OPTIONAL, if identical to the scope requested by the </w:t>
            </w:r>
            <w:proofErr w:type="gramStart"/>
            <w:r w:rsidRPr="00B8735C">
              <w:rPr>
                <w:sz w:val="22"/>
                <w:szCs w:val="22"/>
              </w:rPr>
              <w:t>client;</w:t>
            </w:r>
            <w:proofErr w:type="gramEnd"/>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access_token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r>
        <w:rPr>
          <w:rFonts w:ascii="Courier New" w:hAnsi="Courier New" w:cs="Courier New"/>
          <w:sz w:val="22"/>
          <w:szCs w:val="22"/>
        </w:rPr>
        <w:t>refresh</w:t>
      </w:r>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token_type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w:t>
      </w:r>
      <w:proofErr w:type="spellStart"/>
      <w:r w:rsidR="000534E4" w:rsidRPr="0072444B">
        <w:rPr>
          <w:rFonts w:ascii="Courier New" w:hAnsi="Courier New" w:cs="Courier New"/>
          <w:sz w:val="22"/>
          <w:szCs w:val="22"/>
        </w:rPr>
        <w:t>expires_in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id_token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0A8EA35D"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BF386C">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3E3A9C83"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BF386C">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007A0D7F" w:rsidR="00B61494" w:rsidRDefault="00B61494" w:rsidP="00B61494">
      <w:pPr>
        <w:pStyle w:val="Caption"/>
        <w:keepNext/>
        <w:jc w:val="center"/>
      </w:pPr>
      <w:r>
        <w:lastRenderedPageBreak/>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4410A6A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414"/>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6" w:name="_Toc512594870"/>
      <w:bookmarkStart w:id="47" w:name="_Toc40345307"/>
      <w:proofErr w:type="spellStart"/>
      <w:r>
        <w:t>UserInfo</w:t>
      </w:r>
      <w:proofErr w:type="spellEnd"/>
      <w:r>
        <w:t xml:space="preserve"> Endpoint</w:t>
      </w:r>
      <w:bookmarkEnd w:id="46"/>
      <w:bookmarkEnd w:id="47"/>
    </w:p>
    <w:p w14:paraId="6D28F19E" w14:textId="77777777" w:rsidR="0054764F" w:rsidRPr="001E6AB2" w:rsidRDefault="0054764F" w:rsidP="00D23543">
      <w:pPr>
        <w:keepNext/>
        <w:rPr>
          <w:lang w:eastAsia="en-US"/>
        </w:rPr>
      </w:pPr>
      <w:r>
        <w:rPr>
          <w:lang w:eastAsia="en-US"/>
        </w:rPr>
        <w:t>References:</w:t>
      </w:r>
    </w:p>
    <w:p w14:paraId="56CA1A88" w14:textId="3E3EA70E"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BF386C">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lastRenderedPageBreak/>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2EEFC2A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s5.3.1</w:t>
      </w:r>
    </w:p>
    <w:p w14:paraId="7562B220" w14:textId="08CA5EDC"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48" w:name="_Ref22580993"/>
      <w:proofErr w:type="spellStart"/>
      <w:r>
        <w:t>UserInfo</w:t>
      </w:r>
      <w:proofErr w:type="spellEnd"/>
      <w:r>
        <w:t xml:space="preserve"> Response</w:t>
      </w:r>
      <w:bookmarkEnd w:id="48"/>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788C0A33"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6D70C4DC"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90B28A0" w:rsidR="007E30AD" w:rsidRDefault="007E30AD" w:rsidP="007E30AD">
      <w:pPr>
        <w:pStyle w:val="Caption"/>
        <w:keepNext/>
        <w:jc w:val="center"/>
      </w:pPr>
      <w:bookmarkStart w:id="49" w:name="_Ref23860422"/>
      <w:r>
        <w:t xml:space="preserve">Table </w:t>
      </w:r>
      <w:r>
        <w:rPr>
          <w:noProof/>
        </w:rPr>
        <w:fldChar w:fldCharType="begin"/>
      </w:r>
      <w:r>
        <w:rPr>
          <w:noProof/>
        </w:rPr>
        <w:instrText xml:space="preserve"> SEQ Table \* ARABIC </w:instrText>
      </w:r>
      <w:r>
        <w:rPr>
          <w:noProof/>
        </w:rPr>
        <w:fldChar w:fldCharType="separate"/>
      </w:r>
      <w:r w:rsidR="00C85908">
        <w:rPr>
          <w:noProof/>
        </w:rPr>
        <w:t>11</w:t>
      </w:r>
      <w:r>
        <w:rPr>
          <w:noProof/>
        </w:rPr>
        <w:fldChar w:fldCharType="end"/>
      </w:r>
      <w:bookmarkEnd w:id="49"/>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2797"/>
        <w:gridCol w:w="1316"/>
        <w:gridCol w:w="4903"/>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lastRenderedPageBreak/>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True if the End-User's e-mail address has been verified; otherwise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otherwise false</w:t>
            </w:r>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 xml:space="preserve">A string containing the End User’s NHS Number – this is a </w:t>
            </w:r>
            <w:proofErr w:type="gramStart"/>
            <w:r>
              <w:rPr>
                <w:sz w:val="22"/>
                <w:szCs w:val="22"/>
              </w:rPr>
              <w:t>10 digit</w:t>
            </w:r>
            <w:proofErr w:type="gramEnd"/>
            <w:r>
              <w:rPr>
                <w:sz w:val="22"/>
                <w:szCs w:val="22"/>
              </w:rPr>
              <w:t xml:space="preserve">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42AFF23B" w:rsidR="007E30AD" w:rsidRDefault="007E30AD" w:rsidP="0087344E">
            <w:pPr>
              <w:rPr>
                <w:sz w:val="22"/>
                <w:szCs w:val="22"/>
              </w:rPr>
            </w:pPr>
            <w:r>
              <w:rPr>
                <w:sz w:val="22"/>
                <w:szCs w:val="22"/>
              </w:rPr>
              <w:t xml:space="preserve">These will only be returned where the user’s identity has been verified AND the </w:t>
            </w:r>
            <w:proofErr w:type="spellStart"/>
            <w:r w:rsidR="00BB1D46">
              <w:rPr>
                <w:sz w:val="22"/>
                <w:szCs w:val="22"/>
              </w:rPr>
              <w:t>gp_integration_credentials</w:t>
            </w:r>
            <w:proofErr w:type="spellEnd"/>
            <w:r w:rsidR="00BB1D46">
              <w:rPr>
                <w:sz w:val="22"/>
                <w:szCs w:val="22"/>
              </w:rPr>
              <w:t xml:space="preserve"> </w:t>
            </w:r>
            <w:r>
              <w:rPr>
                <w:sz w:val="22"/>
                <w:szCs w:val="22"/>
              </w:rPr>
              <w:t>scope is requested</w:t>
            </w:r>
          </w:p>
          <w:p w14:paraId="7150016D" w14:textId="1416B5A5" w:rsidR="00011E40" w:rsidRDefault="00011E40" w:rsidP="0087344E">
            <w:pPr>
              <w:rPr>
                <w:sz w:val="22"/>
                <w:szCs w:val="22"/>
              </w:rPr>
            </w:pPr>
            <w:bookmarkStart w:id="50"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50"/>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lastRenderedPageBreak/>
              <w:t>gp_registration_details</w:t>
            </w:r>
            <w:proofErr w:type="spellEnd"/>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proofErr w:type="spellStart"/>
            <w:r>
              <w:rPr>
                <w:sz w:val="22"/>
                <w:szCs w:val="22"/>
              </w:rPr>
              <w:t>gp_ods_code</w:t>
            </w:r>
            <w:proofErr w:type="spellEnd"/>
            <w:r>
              <w:rPr>
                <w:sz w:val="22"/>
                <w:szCs w:val="22"/>
              </w:rPr>
              <w:t>: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proofErr w:type="spellStart"/>
            <w:r>
              <w:rPr>
                <w:sz w:val="22"/>
                <w:szCs w:val="22"/>
              </w:rPr>
              <w:t>client_user_metadata</w:t>
            </w:r>
            <w:proofErr w:type="spellEnd"/>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 xml:space="preserve">a </w:t>
            </w:r>
            <w:proofErr w:type="gramStart"/>
            <w:r w:rsidR="00D22495">
              <w:rPr>
                <w:sz w:val="22"/>
                <w:szCs w:val="22"/>
              </w:rPr>
              <w:t>randomly-generated</w:t>
            </w:r>
            <w:proofErr w:type="gramEnd"/>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 xml:space="preserve">If no value is held for the </w:t>
            </w:r>
            <w:proofErr w:type="gramStart"/>
            <w:r>
              <w:rPr>
                <w:sz w:val="22"/>
                <w:szCs w:val="22"/>
              </w:rPr>
              <w:t>RP</w:t>
            </w:r>
            <w:proofErr w:type="gramEnd"/>
            <w:r>
              <w:rPr>
                <w:sz w:val="22"/>
                <w:szCs w:val="22"/>
              </w:rPr>
              <w:t xml:space="preserve"> then this claim is not returned.</w:t>
            </w:r>
          </w:p>
        </w:tc>
      </w:tr>
      <w:tr w:rsidR="0055273B" w:rsidRPr="00A3089D" w14:paraId="762F8F85" w14:textId="77777777" w:rsidTr="0087344E">
        <w:trPr>
          <w:cantSplit/>
          <w:jc w:val="center"/>
        </w:trPr>
        <w:tc>
          <w:tcPr>
            <w:tcW w:w="0" w:type="auto"/>
          </w:tcPr>
          <w:p w14:paraId="15C927D9" w14:textId="2293A741" w:rsidR="0055273B" w:rsidRDefault="00C87428" w:rsidP="0087344E">
            <w:pPr>
              <w:rPr>
                <w:sz w:val="22"/>
                <w:szCs w:val="22"/>
              </w:rPr>
            </w:pPr>
            <w:r w:rsidRPr="00C87428">
              <w:rPr>
                <w:sz w:val="22"/>
                <w:szCs w:val="22"/>
              </w:rPr>
              <w:t>identity_proofing_level</w:t>
            </w:r>
          </w:p>
        </w:tc>
        <w:tc>
          <w:tcPr>
            <w:tcW w:w="0" w:type="auto"/>
          </w:tcPr>
          <w:p w14:paraId="610A78CF" w14:textId="15841F17" w:rsidR="0055273B" w:rsidRDefault="00C87428" w:rsidP="0087344E">
            <w:pPr>
              <w:jc w:val="center"/>
              <w:rPr>
                <w:sz w:val="22"/>
                <w:szCs w:val="22"/>
              </w:rPr>
            </w:pPr>
            <w:r>
              <w:rPr>
                <w:sz w:val="22"/>
                <w:szCs w:val="22"/>
              </w:rPr>
              <w:t>Y</w:t>
            </w:r>
          </w:p>
        </w:tc>
        <w:tc>
          <w:tcPr>
            <w:tcW w:w="0" w:type="auto"/>
          </w:tcPr>
          <w:p w14:paraId="69C99A41" w14:textId="0F429EC2" w:rsidR="0055273B" w:rsidRPr="00E678C7" w:rsidRDefault="00841737" w:rsidP="006B00FA">
            <w:pPr>
              <w:rPr>
                <w:sz w:val="22"/>
                <w:szCs w:val="22"/>
              </w:rPr>
            </w:pPr>
            <w:r w:rsidRPr="00E678C7">
              <w:rPr>
                <w:sz w:val="22"/>
                <w:szCs w:val="22"/>
              </w:rPr>
              <w:t xml:space="preserve">A string containing the End User’s </w:t>
            </w:r>
            <w:r w:rsidR="00F2557B" w:rsidRPr="00E678C7">
              <w:rPr>
                <w:sz w:val="22"/>
                <w:szCs w:val="22"/>
              </w:rPr>
              <w:t>identity</w:t>
            </w:r>
            <w:r w:rsidRPr="00E678C7">
              <w:rPr>
                <w:rFonts w:cs="Arial"/>
                <w:sz w:val="22"/>
                <w:szCs w:val="22"/>
              </w:rPr>
              <w:t xml:space="preserve"> proofing </w:t>
            </w:r>
            <w:r w:rsidR="006B00FA" w:rsidRPr="00E678C7">
              <w:rPr>
                <w:rFonts w:cs="Arial"/>
                <w:sz w:val="22"/>
                <w:szCs w:val="22"/>
              </w:rPr>
              <w:t>level.</w:t>
            </w:r>
            <w:r w:rsidR="00A5304B" w:rsidRPr="00E678C7">
              <w:rPr>
                <w:rFonts w:cs="Arial"/>
                <w:sz w:val="22"/>
                <w:szCs w:val="22"/>
              </w:rPr>
              <w:t xml:space="preserve"> It</w:t>
            </w:r>
            <w:r w:rsidR="006C6967" w:rsidRPr="00E678C7">
              <w:rPr>
                <w:sz w:val="22"/>
                <w:szCs w:val="22"/>
              </w:rPr>
              <w:t xml:space="preserve"> will </w:t>
            </w:r>
            <w:r w:rsidR="006B00FA" w:rsidRPr="00E678C7">
              <w:rPr>
                <w:sz w:val="22"/>
                <w:szCs w:val="22"/>
              </w:rPr>
              <w:t xml:space="preserve">contain </w:t>
            </w:r>
            <w:r w:rsidR="0007688E" w:rsidRPr="00E678C7">
              <w:rPr>
                <w:sz w:val="22"/>
                <w:szCs w:val="22"/>
              </w:rPr>
              <w:t xml:space="preserve">one of the </w:t>
            </w:r>
            <w:r w:rsidR="006B00FA" w:rsidRPr="00E678C7">
              <w:rPr>
                <w:sz w:val="22"/>
                <w:szCs w:val="22"/>
              </w:rPr>
              <w:t>value</w:t>
            </w:r>
            <w:r w:rsidR="0007688E" w:rsidRPr="00E678C7">
              <w:rPr>
                <w:sz w:val="22"/>
                <w:szCs w:val="22"/>
              </w:rPr>
              <w:t>s</w:t>
            </w:r>
            <w:r w:rsidR="00A5304B" w:rsidRPr="00E678C7">
              <w:rPr>
                <w:sz w:val="22"/>
                <w:szCs w:val="22"/>
              </w:rPr>
              <w:t xml:space="preserve"> </w:t>
            </w:r>
            <w:r w:rsidR="00CD1DE2" w:rsidRPr="00E678C7">
              <w:rPr>
                <w:sz w:val="22"/>
                <w:szCs w:val="22"/>
              </w:rPr>
              <w:t xml:space="preserve">defined in section </w:t>
            </w:r>
            <w:hyperlink w:anchor="_Verification_of_Identity" w:history="1">
              <w:r w:rsidR="00CD1DE2" w:rsidRPr="00E678C7">
                <w:rPr>
                  <w:rStyle w:val="Hyperlink"/>
                  <w:sz w:val="22"/>
                  <w:szCs w:val="22"/>
                </w:rPr>
                <w:t>5.1.1 -</w:t>
              </w:r>
              <w:r w:rsidR="00934F7F" w:rsidRPr="00E678C7">
                <w:rPr>
                  <w:rStyle w:val="Hyperlink"/>
                  <w:sz w:val="22"/>
                  <w:szCs w:val="22"/>
                </w:rPr>
                <w:t>Verification of Identity Levels</w:t>
              </w:r>
            </w:hyperlink>
            <w:r w:rsidR="00925108" w:rsidRPr="00E678C7">
              <w:rPr>
                <w:sz w:val="22"/>
                <w:szCs w:val="22"/>
              </w:rPr>
              <w:t xml:space="preserve"> and </w:t>
            </w:r>
            <w:r w:rsidR="00D767A5" w:rsidRPr="00E678C7">
              <w:rPr>
                <w:sz w:val="22"/>
                <w:szCs w:val="22"/>
              </w:rPr>
              <w:fldChar w:fldCharType="begin"/>
            </w:r>
            <w:r w:rsidR="00D767A5" w:rsidRPr="00E678C7">
              <w:rPr>
                <w:sz w:val="22"/>
                <w:szCs w:val="22"/>
              </w:rPr>
              <w:instrText xml:space="preserve"> REF _Ref35870350 \h </w:instrText>
            </w:r>
            <w:r w:rsidR="00E678C7">
              <w:rPr>
                <w:sz w:val="22"/>
                <w:szCs w:val="22"/>
              </w:rPr>
              <w:instrText xml:space="preserve"> \* MERGEFORMAT </w:instrText>
            </w:r>
            <w:r w:rsidR="00D767A5" w:rsidRPr="00E678C7">
              <w:rPr>
                <w:sz w:val="22"/>
                <w:szCs w:val="22"/>
              </w:rPr>
            </w:r>
            <w:r w:rsidR="00D767A5" w:rsidRPr="00E678C7">
              <w:rPr>
                <w:sz w:val="22"/>
                <w:szCs w:val="22"/>
              </w:rPr>
              <w:fldChar w:fldCharType="separate"/>
            </w:r>
            <w:r w:rsidR="00D767A5" w:rsidRPr="00E678C7">
              <w:rPr>
                <w:sz w:val="22"/>
                <w:szCs w:val="22"/>
              </w:rPr>
              <w:t xml:space="preserve">Table </w:t>
            </w:r>
            <w:r w:rsidR="00D767A5" w:rsidRPr="00E678C7">
              <w:rPr>
                <w:noProof/>
                <w:sz w:val="22"/>
                <w:szCs w:val="22"/>
              </w:rPr>
              <w:t>18</w:t>
            </w:r>
            <w:r w:rsidR="00D767A5" w:rsidRPr="00E678C7">
              <w:rPr>
                <w:sz w:val="22"/>
                <w:szCs w:val="22"/>
              </w:rPr>
              <w:fldChar w:fldCharType="end"/>
            </w:r>
            <w:r w:rsidR="001072AF" w:rsidRPr="00E678C7">
              <w:rPr>
                <w:sz w:val="22"/>
                <w:szCs w:val="22"/>
              </w:rPr>
              <w:t xml:space="preserve"> – e.g. “P0”, “P9”</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t xml:space="preserve">The sub Claim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w:t>
      </w:r>
      <w:r w:rsidR="00400173">
        <w:rPr>
          <w:lang w:eastAsia="en-US"/>
        </w:rPr>
        <w:t>SHALL</w:t>
      </w:r>
      <w:r>
        <w:rPr>
          <w:lang w:eastAsia="en-US"/>
        </w:rPr>
        <w:t xml:space="preserve">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 xml:space="preserve">application/json;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lastRenderedPageBreak/>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r w:rsidRPr="00A96562">
        <w:rPr>
          <w:rFonts w:ascii="Courier New" w:hAnsi="Courier New" w:cs="Courier New"/>
        </w:rPr>
        <w:t>email</w:t>
      </w:r>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0FAC145C"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4C9DA2C7"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15047D">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67A8994" w14:textId="1488CE48" w:rsidR="00787F31" w:rsidRDefault="00787F31" w:rsidP="00DE3D0E">
      <w:pPr>
        <w:pStyle w:val="ListParagraph"/>
        <w:rPr>
          <w:rFonts w:ascii="Courier New" w:hAnsi="Courier New" w:cs="Courier New"/>
        </w:rPr>
      </w:pPr>
      <w:r>
        <w:rPr>
          <w:rFonts w:ascii="Courier New" w:hAnsi="Courier New" w:cs="Courier New"/>
        </w:rPr>
        <w:t xml:space="preserve">   “</w:t>
      </w:r>
      <w:r w:rsidR="005400D2" w:rsidRPr="005400D2">
        <w:rPr>
          <w:rFonts w:ascii="Courier New" w:hAnsi="Courier New" w:cs="Courier New"/>
        </w:rPr>
        <w:t>identity_proofing_level</w:t>
      </w:r>
      <w:r>
        <w:rPr>
          <w:rFonts w:ascii="Courier New" w:hAnsi="Courier New" w:cs="Courier New"/>
        </w:rPr>
        <w:t>”: “</w:t>
      </w:r>
      <w:r w:rsidR="005400D2">
        <w:rPr>
          <w:rFonts w:ascii="Courier New" w:hAnsi="Courier New" w:cs="Courier New"/>
        </w:rPr>
        <w:t>P9</w:t>
      </w:r>
      <w:r>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416B87" w:rsidRPr="00416B87">
        <w:rPr>
          <w:rFonts w:ascii="Courier New" w:hAnsi="Courier New" w:cs="Courier New"/>
        </w:rPr>
        <w:t>gp_integration_credentials</w:t>
      </w:r>
      <w:proofErr w:type="spellEnd"/>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proofErr w:type="spellStart"/>
      <w:r w:rsidR="0068641E">
        <w:rPr>
          <w:rFonts w:ascii="Courier New" w:hAnsi="Courier New" w:cs="Courier New"/>
        </w:rPr>
        <w:t>client_user_metadata</w:t>
      </w:r>
      <w:proofErr w:type="spellEnd"/>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51" w:name="_Ref25072105"/>
      <w:r>
        <w:t>Error Response</w:t>
      </w:r>
      <w:bookmarkEnd w:id="51"/>
    </w:p>
    <w:p w14:paraId="41C02216" w14:textId="77777777" w:rsidR="00133278" w:rsidRPr="001E6AB2" w:rsidRDefault="00133278" w:rsidP="00133278">
      <w:pPr>
        <w:keepNext/>
        <w:rPr>
          <w:lang w:eastAsia="en-US"/>
        </w:rPr>
      </w:pPr>
      <w:r>
        <w:rPr>
          <w:lang w:eastAsia="en-US"/>
        </w:rPr>
        <w:t>References:</w:t>
      </w:r>
    </w:p>
    <w:p w14:paraId="5B05E890" w14:textId="00E97DFB"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s5.3.3</w:t>
      </w:r>
    </w:p>
    <w:p w14:paraId="2CEFDAE1" w14:textId="50FAF58D"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t xml:space="preserve">When an error condition occurs, the </w:t>
      </w:r>
      <w:proofErr w:type="spellStart"/>
      <w:r w:rsidRPr="003A49C4">
        <w:t>UserInfo</w:t>
      </w:r>
      <w:proofErr w:type="spellEnd"/>
      <w:r w:rsidRPr="003A49C4">
        <w:t xml:space="preserve">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4D0C3D3D" w:rsidR="00DA6C78" w:rsidRDefault="00DA6C78" w:rsidP="00DA6C78">
      <w:pPr>
        <w:pStyle w:val="Caption"/>
        <w:keepNext/>
        <w:jc w:val="center"/>
      </w:pPr>
      <w:bookmarkStart w:id="52"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12</w:t>
      </w:r>
      <w:r w:rsidR="007F062D">
        <w:rPr>
          <w:noProof/>
        </w:rPr>
        <w:fldChar w:fldCharType="end"/>
      </w:r>
      <w:bookmarkEnd w:id="52"/>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1D6AEA62" w:rsidR="00DA6C78" w:rsidRDefault="00DA6C78" w:rsidP="00DA6C78">
      <w:pPr>
        <w:pStyle w:val="Caption"/>
        <w:keepNext/>
        <w:jc w:val="center"/>
      </w:pPr>
      <w:bookmarkStart w:id="53" w:name="_Ref22635581"/>
      <w:bookmarkStart w:id="54"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13</w:t>
      </w:r>
      <w:r w:rsidR="007F062D">
        <w:rPr>
          <w:noProof/>
        </w:rPr>
        <w:fldChar w:fldCharType="end"/>
      </w:r>
      <w:bookmarkEnd w:id="53"/>
      <w:r>
        <w:t xml:space="preserve">: Error Codes for </w:t>
      </w:r>
      <w:proofErr w:type="spellStart"/>
      <w:r w:rsidR="00F836B2">
        <w:t>UserInfo</w:t>
      </w:r>
      <w:proofErr w:type="spellEnd"/>
      <w:r>
        <w:t xml:space="preserve"> Error Response</w:t>
      </w:r>
      <w:bookmarkEnd w:id="54"/>
    </w:p>
    <w:tbl>
      <w:tblPr>
        <w:tblStyle w:val="StandardTable"/>
        <w:tblW w:w="0" w:type="auto"/>
        <w:tblLook w:val="04A0" w:firstRow="1" w:lastRow="0" w:firstColumn="1" w:lastColumn="0" w:noHBand="0" w:noVBand="1"/>
      </w:tblPr>
      <w:tblGrid>
        <w:gridCol w:w="1965"/>
        <w:gridCol w:w="7051"/>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proofErr w:type="gramStart"/>
      <w:r w:rsidRPr="00E0241B">
        <w:rPr>
          <w:rFonts w:ascii="Courier New" w:hAnsi="Courier New" w:cs="Courier New"/>
        </w:rPr>
        <w:t>=</w:t>
      </w:r>
      <w:r w:rsidR="00497CA9">
        <w:rPr>
          <w:rFonts w:ascii="Courier New" w:hAnsi="Courier New" w:cs="Courier New"/>
        </w:rPr>
        <w:t>”</w:t>
      </w:r>
      <w:proofErr w:type="spellStart"/>
      <w:r w:rsidRPr="00E0241B">
        <w:rPr>
          <w:rFonts w:ascii="Courier New" w:hAnsi="Courier New" w:cs="Courier New"/>
        </w:rPr>
        <w:t>invalid</w:t>
      </w:r>
      <w:proofErr w:type="gramEnd"/>
      <w:r w:rsidRPr="00E0241B">
        <w:rPr>
          <w:rFonts w:ascii="Courier New" w:hAnsi="Courier New" w:cs="Courier New"/>
        </w:rPr>
        <w:t>_</w:t>
      </w:r>
      <w:r w:rsidR="00674967">
        <w:rPr>
          <w:rFonts w:ascii="Courier New" w:hAnsi="Courier New" w:cs="Courier New"/>
        </w:rPr>
        <w:t>token</w:t>
      </w:r>
      <w:proofErr w:type="spellEnd"/>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proofErr w:type="gramStart"/>
      <w:r w:rsidRPr="00E0241B">
        <w:rPr>
          <w:rFonts w:ascii="Courier New" w:hAnsi="Courier New" w:cs="Courier New"/>
        </w:rPr>
        <w:t>=</w:t>
      </w:r>
      <w:r w:rsidR="00497CA9">
        <w:rPr>
          <w:rFonts w:ascii="Courier New" w:hAnsi="Courier New" w:cs="Courier New"/>
        </w:rPr>
        <w:t>”</w:t>
      </w:r>
      <w:r w:rsidR="00674967">
        <w:rPr>
          <w:rFonts w:ascii="Courier New" w:hAnsi="Courier New" w:cs="Courier New"/>
        </w:rPr>
        <w:t>The</w:t>
      </w:r>
      <w:proofErr w:type="gramEnd"/>
      <w:r w:rsidR="00674967">
        <w:rPr>
          <w:rFonts w:ascii="Courier New" w:hAnsi="Courier New" w:cs="Courier New"/>
        </w:rPr>
        <w:t xml:space="preserv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CE524C">
        <w:rPr>
          <w:rFonts w:ascii="Courier New" w:hAnsi="Courier New" w:cs="Courier New"/>
        </w:rPr>
        <w:t>Content-Type: application/json</w:t>
      </w:r>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proofErr w:type="spellStart"/>
      <w:r w:rsidRPr="00DF0BDA">
        <w:rPr>
          <w:rFonts w:ascii="Courier New" w:hAnsi="Courier New" w:cs="Courier New"/>
        </w:rPr>
        <w:t>invalid_request</w:t>
      </w:r>
      <w:proofErr w:type="spellEnd"/>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proofErr w:type="spellStart"/>
      <w:r w:rsidRPr="00E0241B">
        <w:rPr>
          <w:rFonts w:ascii="Courier New" w:hAnsi="Courier New" w:cs="Courier New"/>
        </w:rPr>
        <w:t>error_description</w:t>
      </w:r>
      <w:proofErr w:type="spellEnd"/>
      <w:r>
        <w:rPr>
          <w:rFonts w:ascii="Courier New" w:hAnsi="Courier New" w:cs="Courier New"/>
        </w:rPr>
        <w:t>”</w:t>
      </w:r>
      <w:proofErr w:type="gramStart"/>
      <w:r>
        <w:rPr>
          <w:rFonts w:ascii="Courier New" w:hAnsi="Courier New" w:cs="Courier New"/>
        </w:rPr>
        <w:t>: ”Invalid</w:t>
      </w:r>
      <w:proofErr w:type="gramEnd"/>
      <w:r>
        <w:rPr>
          <w:rFonts w:ascii="Courier New" w:hAnsi="Courier New" w:cs="Courier New"/>
        </w:rPr>
        <w:t xml:space="preserve">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55" w:name="_Ref22580337"/>
      <w:proofErr w:type="spellStart"/>
      <w:r>
        <w:t>UserInfo</w:t>
      </w:r>
      <w:proofErr w:type="spellEnd"/>
      <w:r>
        <w:t xml:space="preserve"> Update Request</w:t>
      </w:r>
      <w:bookmarkEnd w:id="55"/>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proofErr w:type="spellStart"/>
      <w:r w:rsidR="0068641E">
        <w:rPr>
          <w:lang w:eastAsia="en-US"/>
        </w:rPr>
        <w:t>client_user_metadata</w:t>
      </w:r>
      <w:proofErr w:type="spellEnd"/>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lastRenderedPageBreak/>
        <w:t xml:space="preserve">The Client sends the parameters to the </w:t>
      </w:r>
      <w:proofErr w:type="spellStart"/>
      <w:r>
        <w:t>UserInfo</w:t>
      </w:r>
      <w:proofErr w:type="spellEnd"/>
      <w:r w:rsidRPr="001E2730">
        <w:t xml:space="preserve"> Endpoint using the HTTP </w:t>
      </w:r>
      <w:r w:rsidR="00694DCB">
        <w:t>PATCH</w:t>
      </w:r>
      <w:r w:rsidRPr="001E2730">
        <w:t xml:space="preserve"> method and </w:t>
      </w:r>
      <w:r w:rsidR="00D22DF3">
        <w:t xml:space="preserve">a Content-Type of </w:t>
      </w:r>
      <w:r w:rsidR="00186BCC">
        <w:t>‘application/json’</w:t>
      </w:r>
      <w:r>
        <w:t xml:space="preserve"> – the request must be sent using TLS v1.2 or above.</w:t>
      </w:r>
    </w:p>
    <w:p w14:paraId="709F5F3C" w14:textId="77777777" w:rsidR="00A7084B" w:rsidRDefault="00A7084B" w:rsidP="0080797A"/>
    <w:p w14:paraId="063C4CB1" w14:textId="1C7B499B" w:rsidR="00AC41BA" w:rsidRDefault="00AC41BA" w:rsidP="00AC41BA">
      <w:pPr>
        <w:pStyle w:val="Caption"/>
        <w:keepNext/>
        <w:jc w:val="center"/>
      </w:pPr>
      <w:r>
        <w:t xml:space="preserve">Table </w:t>
      </w:r>
      <w:r w:rsidR="004F5893">
        <w:fldChar w:fldCharType="begin"/>
      </w:r>
      <w:r w:rsidR="004F5893">
        <w:instrText xml:space="preserve"> SEQ Table \* ARABIC </w:instrText>
      </w:r>
      <w:r w:rsidR="004F5893">
        <w:fldChar w:fldCharType="separate"/>
      </w:r>
      <w:r w:rsidR="00C85908">
        <w:rPr>
          <w:noProof/>
        </w:rPr>
        <w:t>14</w:t>
      </w:r>
      <w:r w:rsidR="004F5893">
        <w:rPr>
          <w:noProof/>
        </w:rPr>
        <w:fldChar w:fldCharType="end"/>
      </w:r>
      <w:r>
        <w:t xml:space="preserve"> - </w:t>
      </w:r>
      <w:proofErr w:type="spellStart"/>
      <w:r>
        <w:t>UserInfo</w:t>
      </w:r>
      <w:proofErr w:type="spellEnd"/>
      <w:r>
        <w:t xml:space="preserve"> Update Request Parameters</w:t>
      </w:r>
    </w:p>
    <w:tbl>
      <w:tblPr>
        <w:tblStyle w:val="StandardTable"/>
        <w:tblW w:w="0" w:type="auto"/>
        <w:tblLook w:val="04A0" w:firstRow="1" w:lastRow="0" w:firstColumn="1" w:lastColumn="0" w:noHBand="0" w:noVBand="1"/>
      </w:tblPr>
      <w:tblGrid>
        <w:gridCol w:w="2511"/>
        <w:gridCol w:w="766"/>
        <w:gridCol w:w="5739"/>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r>
              <w:rPr>
                <w:sz w:val="22"/>
                <w:szCs w:val="22"/>
              </w:rPr>
              <w:t>Json Key</w:t>
            </w:r>
          </w:p>
        </w:tc>
        <w:tc>
          <w:tcPr>
            <w:tcW w:w="0" w:type="auto"/>
          </w:tcPr>
          <w:p w14:paraId="5ACED386" w14:textId="77777777" w:rsidR="008A69FF" w:rsidRPr="0064326D" w:rsidRDefault="008A69FF" w:rsidP="009B7788">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proofErr w:type="spellStart"/>
            <w:r>
              <w:rPr>
                <w:lang w:eastAsia="en-US"/>
              </w:rPr>
              <w:t>client_user_metadata</w:t>
            </w:r>
            <w:proofErr w:type="spellEnd"/>
          </w:p>
        </w:tc>
        <w:tc>
          <w:tcPr>
            <w:tcW w:w="0" w:type="auto"/>
          </w:tcPr>
          <w:p w14:paraId="1C011DAC" w14:textId="6AFB4061" w:rsidR="00E50B1F" w:rsidRDefault="00E50B1F" w:rsidP="00E50B1F">
            <w:pPr>
              <w:jc w:val="center"/>
              <w:rPr>
                <w:sz w:val="22"/>
                <w:szCs w:val="22"/>
              </w:rPr>
            </w:pPr>
            <w:proofErr w:type="spellStart"/>
            <w:r>
              <w:rPr>
                <w:sz w:val="22"/>
                <w:szCs w:val="22"/>
              </w:rPr>
              <w:t>Opt</w:t>
            </w:r>
            <w:proofErr w:type="spellEnd"/>
          </w:p>
        </w:tc>
        <w:tc>
          <w:tcPr>
            <w:tcW w:w="0" w:type="auto"/>
          </w:tcPr>
          <w:p w14:paraId="71DC22F4" w14:textId="51C87455" w:rsidR="00E50B1F" w:rsidRDefault="00E50B1F" w:rsidP="00E50B1F">
            <w:pPr>
              <w:rPr>
                <w:sz w:val="22"/>
                <w:szCs w:val="22"/>
              </w:rPr>
            </w:pPr>
            <w:r>
              <w:rPr>
                <w:sz w:val="22"/>
                <w:szCs w:val="22"/>
              </w:rPr>
              <w:t xml:space="preserve">New value for the </w:t>
            </w:r>
            <w:proofErr w:type="spellStart"/>
            <w:r w:rsidR="0068641E">
              <w:rPr>
                <w:sz w:val="22"/>
                <w:szCs w:val="22"/>
              </w:rPr>
              <w:t>client_user_metadata</w:t>
            </w:r>
            <w:proofErr w:type="spellEnd"/>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 xml:space="preserve">(i.e. </w:t>
            </w:r>
            <w:proofErr w:type="spellStart"/>
            <w:r w:rsidR="0068641E">
              <w:rPr>
                <w:sz w:val="22"/>
                <w:szCs w:val="22"/>
              </w:rPr>
              <w:t>client_user_metadata</w:t>
            </w:r>
            <w:proofErr w:type="spellEnd"/>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proofErr w:type="spellStart"/>
      <w:r w:rsidR="0068641E">
        <w:rPr>
          <w:lang w:eastAsia="en-US"/>
        </w:rPr>
        <w:t>client_user_metadata</w:t>
      </w:r>
      <w:proofErr w:type="spellEnd"/>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w:t>
      </w:r>
      <w:proofErr w:type="spellStart"/>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nfo</w:t>
      </w:r>
      <w:proofErr w:type="spellEnd"/>
      <w:r w:rsidR="007A5AE0" w:rsidRPr="008A40A5">
        <w:rPr>
          <w:rFonts w:ascii="Courier New" w:hAnsi="Courier New" w:cs="Courier New"/>
          <w:sz w:val="22"/>
          <w:szCs w:val="22"/>
        </w:rPr>
        <w:t xml:space="preserve">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sidR="00B92CD1">
        <w:rPr>
          <w:rFonts w:ascii="Courier New" w:hAnsi="Courier New" w:cs="Courier New"/>
          <w:sz w:val="22"/>
          <w:szCs w:val="22"/>
        </w:rPr>
        <w:t>json</w:t>
      </w:r>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proofErr w:type="spellStart"/>
      <w:r w:rsidR="0068641E">
        <w:rPr>
          <w:rFonts w:ascii="Courier New" w:hAnsi="Courier New" w:cs="Courier New"/>
          <w:sz w:val="22"/>
          <w:szCs w:val="22"/>
        </w:rPr>
        <w:t>client_user_metadata</w:t>
      </w:r>
      <w:proofErr w:type="spellEnd"/>
      <w:r>
        <w:rPr>
          <w:rFonts w:ascii="Courier New" w:hAnsi="Courier New" w:cs="Courier New"/>
          <w:sz w:val="22"/>
          <w:szCs w:val="22"/>
        </w:rPr>
        <w:t>’: ‘</w:t>
      </w:r>
      <w:proofErr w:type="spellStart"/>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w:t>
      </w:r>
      <w:proofErr w:type="spellEnd"/>
      <w:r w:rsidR="00B055C9" w:rsidRPr="00062AD8">
        <w:rPr>
          <w:rFonts w:ascii="Courier New" w:hAnsi="Courier New" w:cs="Courier New"/>
          <w:sz w:val="22"/>
          <w:szCs w:val="22"/>
        </w:rPr>
        <w:t xml:space="preserve">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proofErr w:type="spellStart"/>
      <w:r>
        <w:t>UserInfo</w:t>
      </w:r>
      <w:proofErr w:type="spellEnd"/>
      <w:r>
        <w:t xml:space="preserve">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w:t>
      </w:r>
      <w:proofErr w:type="spellStart"/>
      <w:r w:rsidR="00D962B5">
        <w:rPr>
          <w:lang w:eastAsia="en-US"/>
        </w:rPr>
        <w:t>UserInfo</w:t>
      </w:r>
      <w:proofErr w:type="spellEnd"/>
      <w:r w:rsidR="00D962B5">
        <w:rPr>
          <w:lang w:eastAsia="en-US"/>
        </w:rPr>
        <w:t xml:space="preserve"> Update </w:t>
      </w:r>
      <w:r w:rsidR="00972969">
        <w:rPr>
          <w:lang w:eastAsia="en-US"/>
        </w:rPr>
        <w:t>Response will be an HTTP 204 response with no response body</w:t>
      </w:r>
      <w:r>
        <w:rPr>
          <w:lang w:eastAsia="en-US"/>
        </w:rPr>
        <w:t xml:space="preserve">. Error responses will be as described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56" w:name="_Toc512594871"/>
      <w:bookmarkStart w:id="57" w:name="_Toc40345308"/>
      <w:r>
        <w:rPr>
          <w:lang w:eastAsia="en-US"/>
        </w:rPr>
        <w:lastRenderedPageBreak/>
        <w:t>Tokens</w:t>
      </w:r>
      <w:bookmarkEnd w:id="56"/>
      <w:bookmarkEnd w:id="57"/>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58" w:name="_Toc512594872"/>
      <w:bookmarkStart w:id="59" w:name="_Ref513644430"/>
      <w:bookmarkStart w:id="60" w:name="_Ref513644437"/>
      <w:bookmarkStart w:id="61" w:name="_Toc40345309"/>
      <w:r>
        <w:t xml:space="preserve">JWT </w:t>
      </w:r>
      <w:r w:rsidR="00DF6C28">
        <w:t>Header</w:t>
      </w:r>
      <w:bookmarkEnd w:id="58"/>
      <w:bookmarkEnd w:id="59"/>
      <w:bookmarkEnd w:id="60"/>
      <w:bookmarkEnd w:id="61"/>
    </w:p>
    <w:p w14:paraId="5BE8671C" w14:textId="349A8382" w:rsidR="00DF6C28" w:rsidRDefault="006C78B7" w:rsidP="00DF6C28">
      <w:pPr>
        <w:rPr>
          <w:lang w:eastAsia="en-US"/>
        </w:rPr>
      </w:pPr>
      <w:r>
        <w:rPr>
          <w:lang w:eastAsia="en-US"/>
        </w:rPr>
        <w:t>References:</w:t>
      </w:r>
    </w:p>
    <w:p w14:paraId="26B3F223" w14:textId="7AAD1C3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BF386C">
            <w:rPr>
              <w:noProof/>
              <w:lang w:eastAsia="en-US"/>
            </w:rPr>
            <w:t>[4]</w:t>
          </w:r>
          <w:r w:rsidR="00340081">
            <w:rPr>
              <w:lang w:eastAsia="en-US"/>
            </w:rPr>
            <w:fldChar w:fldCharType="end"/>
          </w:r>
        </w:sdtContent>
      </w:sdt>
    </w:p>
    <w:p w14:paraId="3EDD3A2B" w14:textId="329A787D"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661D9EF9"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596"/>
        <w:gridCol w:w="4837"/>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058185E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BF386C" w:rsidRPr="00BF386C">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56D0D33E"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8FE9C64"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78A37A5D"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62" w:name="_Ref511730764"/>
      <w:bookmarkStart w:id="63" w:name="_Toc512594873"/>
      <w:bookmarkStart w:id="64" w:name="_Toc40345310"/>
      <w:r>
        <w:t>ID Token</w:t>
      </w:r>
      <w:bookmarkEnd w:id="62"/>
      <w:r w:rsidR="00146611">
        <w:t xml:space="preserve"> Payload</w:t>
      </w:r>
      <w:bookmarkEnd w:id="63"/>
      <w:bookmarkEnd w:id="64"/>
    </w:p>
    <w:p w14:paraId="6773913E" w14:textId="77777777" w:rsidR="008451A3" w:rsidRPr="001E6AB2" w:rsidRDefault="008451A3" w:rsidP="008451A3">
      <w:pPr>
        <w:rPr>
          <w:lang w:eastAsia="en-US"/>
        </w:rPr>
      </w:pPr>
      <w:r>
        <w:rPr>
          <w:lang w:eastAsia="en-US"/>
        </w:rPr>
        <w:t>References:</w:t>
      </w:r>
    </w:p>
    <w:p w14:paraId="5797F6AD" w14:textId="3AC5EB6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2AC4E04A"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16</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ayout w:type="fixed"/>
        <w:tblLook w:val="04A0" w:firstRow="1" w:lastRow="0" w:firstColumn="1" w:lastColumn="0" w:noHBand="0" w:noVBand="1"/>
      </w:tblPr>
      <w:tblGrid>
        <w:gridCol w:w="1951"/>
        <w:gridCol w:w="1061"/>
        <w:gridCol w:w="1523"/>
        <w:gridCol w:w="4707"/>
      </w:tblGrid>
      <w:tr w:rsidR="006418F2" w:rsidRPr="00845A0D" w14:paraId="39B8C680" w14:textId="77777777" w:rsidTr="00950E5D">
        <w:trPr>
          <w:cnfStyle w:val="100000000000" w:firstRow="1" w:lastRow="0" w:firstColumn="0" w:lastColumn="0" w:oddVBand="0" w:evenVBand="0" w:oddHBand="0" w:evenHBand="0" w:firstRowFirstColumn="0" w:firstRowLastColumn="0" w:lastRowFirstColumn="0" w:lastRowLastColumn="0"/>
          <w:tblHeader/>
        </w:trPr>
        <w:tc>
          <w:tcPr>
            <w:tcW w:w="1951" w:type="dxa"/>
          </w:tcPr>
          <w:p w14:paraId="58CBDC6A" w14:textId="77777777" w:rsidR="00C94E06" w:rsidRPr="00845A0D" w:rsidRDefault="00C94E06" w:rsidP="00120A3F">
            <w:pPr>
              <w:keepNext/>
              <w:rPr>
                <w:sz w:val="22"/>
                <w:szCs w:val="22"/>
              </w:rPr>
            </w:pPr>
            <w:r w:rsidRPr="00845A0D">
              <w:rPr>
                <w:sz w:val="22"/>
                <w:szCs w:val="22"/>
              </w:rPr>
              <w:t>Claim</w:t>
            </w:r>
          </w:p>
        </w:tc>
        <w:tc>
          <w:tcPr>
            <w:tcW w:w="1061" w:type="dxa"/>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1523" w:type="dxa"/>
          </w:tcPr>
          <w:p w14:paraId="1A5AC884" w14:textId="77777777" w:rsidR="00C94E06" w:rsidRPr="00845A0D" w:rsidRDefault="00C94E06" w:rsidP="00120A3F">
            <w:pPr>
              <w:keepNext/>
              <w:rPr>
                <w:sz w:val="22"/>
                <w:szCs w:val="22"/>
              </w:rPr>
            </w:pPr>
            <w:r w:rsidRPr="00845A0D">
              <w:rPr>
                <w:sz w:val="22"/>
                <w:szCs w:val="22"/>
              </w:rPr>
              <w:t>Name</w:t>
            </w:r>
          </w:p>
        </w:tc>
        <w:tc>
          <w:tcPr>
            <w:tcW w:w="4707" w:type="dxa"/>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950E5D">
        <w:tc>
          <w:tcPr>
            <w:tcW w:w="9242" w:type="dxa"/>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6418F2" w:rsidRPr="00845A0D" w14:paraId="3334FE2A" w14:textId="77777777" w:rsidTr="00950E5D">
        <w:tc>
          <w:tcPr>
            <w:tcW w:w="1951" w:type="dxa"/>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1061" w:type="dxa"/>
          </w:tcPr>
          <w:p w14:paraId="2CF1DBFF" w14:textId="77777777" w:rsidR="00C94E06" w:rsidRPr="00845A0D" w:rsidRDefault="00C94E06" w:rsidP="0087344E">
            <w:pPr>
              <w:jc w:val="center"/>
              <w:rPr>
                <w:sz w:val="22"/>
                <w:szCs w:val="22"/>
              </w:rPr>
            </w:pPr>
            <w:r w:rsidRPr="00845A0D">
              <w:rPr>
                <w:sz w:val="22"/>
                <w:szCs w:val="22"/>
              </w:rPr>
              <w:t>Mand</w:t>
            </w:r>
          </w:p>
        </w:tc>
        <w:tc>
          <w:tcPr>
            <w:tcW w:w="1523" w:type="dxa"/>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4707" w:type="dxa"/>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6418F2" w:rsidRPr="00845A0D" w14:paraId="7F9A2C29" w14:textId="77777777" w:rsidTr="00950E5D">
        <w:tc>
          <w:tcPr>
            <w:tcW w:w="1951" w:type="dxa"/>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1061" w:type="dxa"/>
          </w:tcPr>
          <w:p w14:paraId="1BE14F92" w14:textId="77777777" w:rsidR="00C94E06" w:rsidRPr="00845A0D" w:rsidRDefault="00C94E06" w:rsidP="0087344E">
            <w:pPr>
              <w:jc w:val="center"/>
              <w:rPr>
                <w:sz w:val="22"/>
                <w:szCs w:val="22"/>
              </w:rPr>
            </w:pPr>
            <w:r w:rsidRPr="00845A0D">
              <w:rPr>
                <w:sz w:val="22"/>
                <w:szCs w:val="22"/>
              </w:rPr>
              <w:t>Mand</w:t>
            </w:r>
          </w:p>
        </w:tc>
        <w:tc>
          <w:tcPr>
            <w:tcW w:w="1523" w:type="dxa"/>
          </w:tcPr>
          <w:p w14:paraId="2DB65767" w14:textId="77777777" w:rsidR="00C94E06" w:rsidRPr="00845A0D" w:rsidRDefault="00C94E06" w:rsidP="0087344E">
            <w:pPr>
              <w:rPr>
                <w:sz w:val="22"/>
                <w:szCs w:val="22"/>
              </w:rPr>
            </w:pPr>
            <w:r w:rsidRPr="00845A0D">
              <w:rPr>
                <w:sz w:val="22"/>
                <w:szCs w:val="22"/>
              </w:rPr>
              <w:t>Subject Identifier</w:t>
            </w:r>
          </w:p>
        </w:tc>
        <w:tc>
          <w:tcPr>
            <w:tcW w:w="4707" w:type="dxa"/>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6418F2" w:rsidRPr="00845A0D" w14:paraId="0323BBCA" w14:textId="77777777" w:rsidTr="00950E5D">
        <w:tc>
          <w:tcPr>
            <w:tcW w:w="1951" w:type="dxa"/>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1061" w:type="dxa"/>
          </w:tcPr>
          <w:p w14:paraId="20088273" w14:textId="77777777" w:rsidR="00C94E06" w:rsidRPr="00845A0D" w:rsidRDefault="00C94E06" w:rsidP="0087344E">
            <w:pPr>
              <w:jc w:val="center"/>
              <w:rPr>
                <w:sz w:val="22"/>
                <w:szCs w:val="22"/>
              </w:rPr>
            </w:pPr>
            <w:r w:rsidRPr="00845A0D">
              <w:rPr>
                <w:sz w:val="22"/>
                <w:szCs w:val="22"/>
              </w:rPr>
              <w:t>Mand</w:t>
            </w:r>
          </w:p>
        </w:tc>
        <w:tc>
          <w:tcPr>
            <w:tcW w:w="1523" w:type="dxa"/>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4707" w:type="dxa"/>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A35220">
              <w:rPr>
                <w:sz w:val="22"/>
                <w:szCs w:val="22"/>
              </w:rPr>
              <w:t>SHALL</w:t>
            </w:r>
            <w:r w:rsidRPr="00845A0D">
              <w:rPr>
                <w:sz w:val="22"/>
                <w:szCs w:val="22"/>
              </w:rPr>
              <w:t xml:space="preserve"> be a single case sensitive string</w:t>
            </w:r>
          </w:p>
        </w:tc>
      </w:tr>
      <w:tr w:rsidR="006418F2" w:rsidRPr="00845A0D" w14:paraId="2105C832" w14:textId="77777777" w:rsidTr="00950E5D">
        <w:tc>
          <w:tcPr>
            <w:tcW w:w="1951" w:type="dxa"/>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1061" w:type="dxa"/>
          </w:tcPr>
          <w:p w14:paraId="354CB067" w14:textId="77777777" w:rsidR="00C94E06" w:rsidRPr="00845A0D" w:rsidRDefault="00C94E06" w:rsidP="0087344E">
            <w:pPr>
              <w:jc w:val="center"/>
              <w:rPr>
                <w:sz w:val="22"/>
                <w:szCs w:val="22"/>
              </w:rPr>
            </w:pPr>
            <w:r w:rsidRPr="00845A0D">
              <w:rPr>
                <w:sz w:val="22"/>
                <w:szCs w:val="22"/>
              </w:rPr>
              <w:t>Mand</w:t>
            </w:r>
          </w:p>
        </w:tc>
        <w:tc>
          <w:tcPr>
            <w:tcW w:w="1523" w:type="dxa"/>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4707" w:type="dxa"/>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6418F2" w:rsidRPr="00845A0D" w14:paraId="4EAF16A7" w14:textId="77777777" w:rsidTr="00950E5D">
        <w:tc>
          <w:tcPr>
            <w:tcW w:w="1951" w:type="dxa"/>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1061" w:type="dxa"/>
          </w:tcPr>
          <w:p w14:paraId="5B5AB598" w14:textId="77777777" w:rsidR="00C94E06" w:rsidRPr="00845A0D" w:rsidRDefault="00C94E06" w:rsidP="0087344E">
            <w:pPr>
              <w:jc w:val="center"/>
              <w:rPr>
                <w:sz w:val="22"/>
                <w:szCs w:val="22"/>
              </w:rPr>
            </w:pPr>
            <w:r w:rsidRPr="00845A0D">
              <w:rPr>
                <w:sz w:val="22"/>
                <w:szCs w:val="22"/>
              </w:rPr>
              <w:t>Mand</w:t>
            </w:r>
          </w:p>
        </w:tc>
        <w:tc>
          <w:tcPr>
            <w:tcW w:w="1523" w:type="dxa"/>
          </w:tcPr>
          <w:p w14:paraId="41F566DA" w14:textId="77777777" w:rsidR="00C94E06" w:rsidRPr="00845A0D" w:rsidRDefault="00C94E06" w:rsidP="0087344E">
            <w:pPr>
              <w:rPr>
                <w:sz w:val="22"/>
                <w:szCs w:val="22"/>
              </w:rPr>
            </w:pPr>
            <w:r w:rsidRPr="00845A0D">
              <w:rPr>
                <w:sz w:val="22"/>
                <w:szCs w:val="22"/>
              </w:rPr>
              <w:t>Time at which the JWT was issued</w:t>
            </w:r>
          </w:p>
        </w:tc>
        <w:tc>
          <w:tcPr>
            <w:tcW w:w="4707" w:type="dxa"/>
          </w:tcPr>
          <w:p w14:paraId="7E77A2D7" w14:textId="313D4865"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BF386C" w:rsidRPr="00BF386C">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6418F2" w:rsidRPr="00845A0D" w14:paraId="3F2F1C25" w14:textId="77777777" w:rsidTr="00950E5D">
        <w:tc>
          <w:tcPr>
            <w:tcW w:w="1951" w:type="dxa"/>
          </w:tcPr>
          <w:p w14:paraId="27A6AAC5" w14:textId="77777777" w:rsidR="00C04E17" w:rsidRPr="00845A0D" w:rsidRDefault="00C04E17" w:rsidP="009B7788">
            <w:pPr>
              <w:rPr>
                <w:sz w:val="22"/>
                <w:szCs w:val="22"/>
              </w:rPr>
            </w:pPr>
            <w:proofErr w:type="spellStart"/>
            <w:r>
              <w:rPr>
                <w:sz w:val="22"/>
                <w:szCs w:val="22"/>
              </w:rPr>
              <w:t>jti</w:t>
            </w:r>
            <w:proofErr w:type="spellEnd"/>
          </w:p>
        </w:tc>
        <w:tc>
          <w:tcPr>
            <w:tcW w:w="1061" w:type="dxa"/>
          </w:tcPr>
          <w:p w14:paraId="3FF21F02" w14:textId="77777777" w:rsidR="00C04E17" w:rsidRPr="00845A0D" w:rsidRDefault="00C04E17" w:rsidP="009B7788">
            <w:pPr>
              <w:jc w:val="center"/>
              <w:rPr>
                <w:sz w:val="22"/>
                <w:szCs w:val="22"/>
              </w:rPr>
            </w:pPr>
            <w:r w:rsidRPr="00845A0D">
              <w:rPr>
                <w:sz w:val="22"/>
                <w:szCs w:val="22"/>
              </w:rPr>
              <w:t>Mand</w:t>
            </w:r>
          </w:p>
        </w:tc>
        <w:tc>
          <w:tcPr>
            <w:tcW w:w="1523" w:type="dxa"/>
          </w:tcPr>
          <w:p w14:paraId="469C6897" w14:textId="77777777" w:rsidR="00C04E17" w:rsidRPr="00845A0D" w:rsidRDefault="00C04E17" w:rsidP="009B7788">
            <w:pPr>
              <w:rPr>
                <w:sz w:val="22"/>
                <w:szCs w:val="22"/>
              </w:rPr>
            </w:pPr>
            <w:r>
              <w:rPr>
                <w:sz w:val="22"/>
                <w:szCs w:val="22"/>
              </w:rPr>
              <w:t>JWT unique identifier</w:t>
            </w:r>
          </w:p>
        </w:tc>
        <w:tc>
          <w:tcPr>
            <w:tcW w:w="4707" w:type="dxa"/>
          </w:tcPr>
          <w:p w14:paraId="79655307" w14:textId="77777777" w:rsidR="00C04E17" w:rsidRPr="00845A0D" w:rsidRDefault="00C04E17" w:rsidP="009B7788">
            <w:pPr>
              <w:rPr>
                <w:sz w:val="22"/>
                <w:szCs w:val="22"/>
              </w:rPr>
            </w:pPr>
            <w:r>
              <w:rPr>
                <w:sz w:val="22"/>
                <w:szCs w:val="22"/>
              </w:rPr>
              <w:t>Value is unique to each token created by the issuer</w:t>
            </w:r>
          </w:p>
        </w:tc>
      </w:tr>
      <w:tr w:rsidR="006418F2" w:rsidRPr="00845A0D" w14:paraId="355FEC16" w14:textId="77777777" w:rsidTr="00950E5D">
        <w:tc>
          <w:tcPr>
            <w:tcW w:w="1951" w:type="dxa"/>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1061" w:type="dxa"/>
          </w:tcPr>
          <w:p w14:paraId="0DB61D6F" w14:textId="77777777" w:rsidR="00C94E06" w:rsidRPr="00845A0D" w:rsidRDefault="00C94E06" w:rsidP="0087344E">
            <w:pPr>
              <w:jc w:val="center"/>
              <w:rPr>
                <w:sz w:val="22"/>
                <w:szCs w:val="22"/>
              </w:rPr>
            </w:pPr>
            <w:r w:rsidRPr="00845A0D">
              <w:rPr>
                <w:sz w:val="22"/>
                <w:szCs w:val="22"/>
              </w:rPr>
              <w:t>Cond</w:t>
            </w:r>
          </w:p>
        </w:tc>
        <w:tc>
          <w:tcPr>
            <w:tcW w:w="1523" w:type="dxa"/>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4707" w:type="dxa"/>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34770864"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BF386C" w:rsidRPr="00BF386C">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6418F2" w:rsidRPr="00845A0D" w14:paraId="443DD770" w14:textId="77777777" w:rsidTr="00950E5D">
        <w:tc>
          <w:tcPr>
            <w:tcW w:w="1951" w:type="dxa"/>
          </w:tcPr>
          <w:p w14:paraId="3BF0CDD3" w14:textId="77777777" w:rsidR="00C94E06" w:rsidRPr="00845A0D" w:rsidRDefault="00C94E06" w:rsidP="0087344E">
            <w:pPr>
              <w:rPr>
                <w:sz w:val="22"/>
                <w:szCs w:val="22"/>
              </w:rPr>
            </w:pPr>
            <w:r w:rsidRPr="00845A0D">
              <w:rPr>
                <w:sz w:val="22"/>
                <w:szCs w:val="22"/>
              </w:rPr>
              <w:t>nonce</w:t>
            </w:r>
          </w:p>
        </w:tc>
        <w:tc>
          <w:tcPr>
            <w:tcW w:w="1061" w:type="dxa"/>
          </w:tcPr>
          <w:p w14:paraId="2014FC95" w14:textId="77777777" w:rsidR="00C94E06" w:rsidRPr="00845A0D" w:rsidRDefault="00C94E06" w:rsidP="0087344E">
            <w:pPr>
              <w:jc w:val="center"/>
              <w:rPr>
                <w:sz w:val="22"/>
                <w:szCs w:val="22"/>
              </w:rPr>
            </w:pPr>
            <w:r w:rsidRPr="00845A0D">
              <w:rPr>
                <w:sz w:val="22"/>
                <w:szCs w:val="22"/>
              </w:rPr>
              <w:t>Cond</w:t>
            </w:r>
          </w:p>
        </w:tc>
        <w:tc>
          <w:tcPr>
            <w:tcW w:w="1523" w:type="dxa"/>
          </w:tcPr>
          <w:p w14:paraId="602AAD4E" w14:textId="77777777" w:rsidR="00C94E06" w:rsidRPr="00845A0D" w:rsidRDefault="00C94E06" w:rsidP="0087344E">
            <w:pPr>
              <w:rPr>
                <w:sz w:val="22"/>
                <w:szCs w:val="22"/>
              </w:rPr>
            </w:pPr>
            <w:r w:rsidRPr="00845A0D">
              <w:rPr>
                <w:sz w:val="22"/>
                <w:szCs w:val="22"/>
              </w:rPr>
              <w:t>String value used to associate a Client session with an ID Token, and to mitigate replay attacks</w:t>
            </w:r>
          </w:p>
        </w:tc>
        <w:tc>
          <w:tcPr>
            <w:tcW w:w="4707" w:type="dxa"/>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6418F2" w:rsidRPr="00845A0D" w14:paraId="7E6CB038" w14:textId="77777777" w:rsidTr="00950E5D">
        <w:tc>
          <w:tcPr>
            <w:tcW w:w="1951" w:type="dxa"/>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1061" w:type="dxa"/>
          </w:tcPr>
          <w:p w14:paraId="7DFDAF72" w14:textId="4262FB3E" w:rsidR="00C94E06" w:rsidRPr="00845A0D" w:rsidRDefault="00415559" w:rsidP="0087344E">
            <w:pPr>
              <w:jc w:val="center"/>
              <w:rPr>
                <w:sz w:val="22"/>
                <w:szCs w:val="22"/>
              </w:rPr>
            </w:pPr>
            <w:r>
              <w:rPr>
                <w:sz w:val="22"/>
                <w:szCs w:val="22"/>
              </w:rPr>
              <w:t>n/a</w:t>
            </w:r>
          </w:p>
        </w:tc>
        <w:tc>
          <w:tcPr>
            <w:tcW w:w="1523" w:type="dxa"/>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4707" w:type="dxa"/>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6418F2" w:rsidRPr="00845A0D" w14:paraId="662FE57F" w14:textId="77777777" w:rsidTr="00950E5D">
        <w:tc>
          <w:tcPr>
            <w:tcW w:w="1951" w:type="dxa"/>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1061" w:type="dxa"/>
          </w:tcPr>
          <w:p w14:paraId="71CB7C2C" w14:textId="07B3B5BF" w:rsidR="00C94E06" w:rsidRPr="00845A0D" w:rsidRDefault="00A17F66" w:rsidP="0087344E">
            <w:pPr>
              <w:jc w:val="center"/>
              <w:rPr>
                <w:sz w:val="22"/>
                <w:szCs w:val="22"/>
              </w:rPr>
            </w:pPr>
            <w:r>
              <w:rPr>
                <w:sz w:val="22"/>
                <w:szCs w:val="22"/>
              </w:rPr>
              <w:t>n/a</w:t>
            </w:r>
          </w:p>
        </w:tc>
        <w:tc>
          <w:tcPr>
            <w:tcW w:w="1523" w:type="dxa"/>
          </w:tcPr>
          <w:p w14:paraId="26678565" w14:textId="77777777" w:rsidR="00C94E06" w:rsidRPr="00845A0D" w:rsidRDefault="00C94E06" w:rsidP="0087344E">
            <w:pPr>
              <w:rPr>
                <w:sz w:val="22"/>
                <w:szCs w:val="22"/>
              </w:rPr>
            </w:pPr>
            <w:r w:rsidRPr="00845A0D">
              <w:rPr>
                <w:sz w:val="22"/>
                <w:szCs w:val="22"/>
              </w:rPr>
              <w:t>Authentication Methods References</w:t>
            </w:r>
          </w:p>
        </w:tc>
        <w:tc>
          <w:tcPr>
            <w:tcW w:w="4707" w:type="dxa"/>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6418F2" w:rsidRPr="00845A0D" w14:paraId="4F3284AF" w14:textId="77777777" w:rsidTr="00950E5D">
        <w:tc>
          <w:tcPr>
            <w:tcW w:w="1951" w:type="dxa"/>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1061" w:type="dxa"/>
          </w:tcPr>
          <w:p w14:paraId="27CCA4F9" w14:textId="42C60F85" w:rsidR="00C21B51" w:rsidRPr="00845A0D" w:rsidRDefault="00C21B51" w:rsidP="00C21B51">
            <w:pPr>
              <w:jc w:val="center"/>
              <w:rPr>
                <w:sz w:val="22"/>
                <w:szCs w:val="22"/>
              </w:rPr>
            </w:pPr>
            <w:r>
              <w:rPr>
                <w:sz w:val="22"/>
                <w:szCs w:val="22"/>
              </w:rPr>
              <w:t>n/a</w:t>
            </w:r>
          </w:p>
        </w:tc>
        <w:tc>
          <w:tcPr>
            <w:tcW w:w="1523" w:type="dxa"/>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4707" w:type="dxa"/>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6418F2" w:rsidRPr="00845A0D" w14:paraId="34E9B176" w14:textId="77777777" w:rsidTr="00950E5D">
        <w:tc>
          <w:tcPr>
            <w:tcW w:w="1951" w:type="dxa"/>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1061" w:type="dxa"/>
          </w:tcPr>
          <w:p w14:paraId="75297FF3" w14:textId="46A15278" w:rsidR="00C21B51" w:rsidRPr="00845A0D" w:rsidRDefault="00C21B51" w:rsidP="00C21B51">
            <w:pPr>
              <w:jc w:val="center"/>
              <w:rPr>
                <w:sz w:val="22"/>
                <w:szCs w:val="22"/>
              </w:rPr>
            </w:pPr>
            <w:r>
              <w:rPr>
                <w:sz w:val="22"/>
                <w:szCs w:val="22"/>
              </w:rPr>
              <w:t>Mand</w:t>
            </w:r>
          </w:p>
        </w:tc>
        <w:tc>
          <w:tcPr>
            <w:tcW w:w="1523" w:type="dxa"/>
          </w:tcPr>
          <w:p w14:paraId="541E895C" w14:textId="342EE626" w:rsidR="00C21B51" w:rsidRPr="00845A0D" w:rsidRDefault="00C21B51" w:rsidP="00C21B51">
            <w:pPr>
              <w:rPr>
                <w:sz w:val="22"/>
                <w:szCs w:val="22"/>
              </w:rPr>
            </w:pPr>
            <w:r>
              <w:rPr>
                <w:sz w:val="22"/>
                <w:szCs w:val="22"/>
              </w:rPr>
              <w:t>Vectors of Trust</w:t>
            </w:r>
          </w:p>
        </w:tc>
        <w:tc>
          <w:tcPr>
            <w:tcW w:w="4707" w:type="dxa"/>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2886078" w14:textId="3006F364" w:rsidR="00C21B51" w:rsidRPr="00845A0D"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values</w:t>
            </w:r>
          </w:p>
        </w:tc>
      </w:tr>
      <w:tr w:rsidR="006418F2" w:rsidRPr="00845A0D" w14:paraId="2712D54B" w14:textId="77777777" w:rsidTr="00950E5D">
        <w:tc>
          <w:tcPr>
            <w:tcW w:w="1951" w:type="dxa"/>
          </w:tcPr>
          <w:p w14:paraId="49D8E50B" w14:textId="4D6CEF28" w:rsidR="00944A89" w:rsidRDefault="00DE2F02" w:rsidP="00C21B51">
            <w:pPr>
              <w:rPr>
                <w:sz w:val="22"/>
                <w:szCs w:val="22"/>
              </w:rPr>
            </w:pPr>
            <w:proofErr w:type="spellStart"/>
            <w:r>
              <w:rPr>
                <w:sz w:val="22"/>
                <w:szCs w:val="22"/>
              </w:rPr>
              <w:t>v</w:t>
            </w:r>
            <w:r w:rsidR="00944A89">
              <w:rPr>
                <w:sz w:val="22"/>
                <w:szCs w:val="22"/>
              </w:rPr>
              <w:t>tm</w:t>
            </w:r>
            <w:proofErr w:type="spellEnd"/>
          </w:p>
        </w:tc>
        <w:tc>
          <w:tcPr>
            <w:tcW w:w="1061" w:type="dxa"/>
          </w:tcPr>
          <w:p w14:paraId="20D7BEB3" w14:textId="2BC774D2" w:rsidR="00944A89" w:rsidRDefault="00944A89" w:rsidP="00C21B51">
            <w:pPr>
              <w:jc w:val="center"/>
              <w:rPr>
                <w:sz w:val="22"/>
                <w:szCs w:val="22"/>
              </w:rPr>
            </w:pPr>
            <w:r>
              <w:rPr>
                <w:sz w:val="22"/>
                <w:szCs w:val="22"/>
              </w:rPr>
              <w:t>Mand</w:t>
            </w:r>
          </w:p>
        </w:tc>
        <w:tc>
          <w:tcPr>
            <w:tcW w:w="1523" w:type="dxa"/>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4707" w:type="dxa"/>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6418F2" w:rsidRPr="00845A0D" w14:paraId="04741F86" w14:textId="77777777" w:rsidTr="00950E5D">
        <w:tc>
          <w:tcPr>
            <w:tcW w:w="1951" w:type="dxa"/>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1061" w:type="dxa"/>
          </w:tcPr>
          <w:p w14:paraId="067D742B" w14:textId="285A1F78" w:rsidR="007C35C7" w:rsidRDefault="00202477" w:rsidP="00C21B51">
            <w:pPr>
              <w:jc w:val="center"/>
              <w:rPr>
                <w:sz w:val="22"/>
                <w:szCs w:val="22"/>
              </w:rPr>
            </w:pPr>
            <w:r>
              <w:rPr>
                <w:sz w:val="22"/>
                <w:szCs w:val="22"/>
              </w:rPr>
              <w:t>Cond</w:t>
            </w:r>
          </w:p>
        </w:tc>
        <w:tc>
          <w:tcPr>
            <w:tcW w:w="1523" w:type="dxa"/>
          </w:tcPr>
          <w:p w14:paraId="15DE49C6" w14:textId="72825E91" w:rsidR="007C35C7" w:rsidRDefault="00202477" w:rsidP="00C21B51">
            <w:pPr>
              <w:rPr>
                <w:sz w:val="22"/>
                <w:szCs w:val="22"/>
              </w:rPr>
            </w:pPr>
            <w:r>
              <w:rPr>
                <w:sz w:val="22"/>
                <w:szCs w:val="22"/>
              </w:rPr>
              <w:t>Family Name</w:t>
            </w:r>
          </w:p>
        </w:tc>
        <w:tc>
          <w:tcPr>
            <w:tcW w:w="4707" w:type="dxa"/>
          </w:tcPr>
          <w:p w14:paraId="0BC0F498" w14:textId="575B09CE" w:rsidR="007C35C7" w:rsidRDefault="00202477" w:rsidP="00C21B51">
            <w:pPr>
              <w:rPr>
                <w:sz w:val="22"/>
                <w:szCs w:val="22"/>
              </w:rPr>
            </w:pPr>
            <w:r w:rsidRPr="00202477">
              <w:rPr>
                <w:sz w:val="22"/>
                <w:szCs w:val="22"/>
              </w:rPr>
              <w:t>Surname(s) or last name(s) of the End-User</w:t>
            </w:r>
          </w:p>
        </w:tc>
      </w:tr>
      <w:tr w:rsidR="006418F2" w:rsidRPr="00845A0D" w14:paraId="2C8F77A0" w14:textId="77777777" w:rsidTr="00950E5D">
        <w:tc>
          <w:tcPr>
            <w:tcW w:w="1951" w:type="dxa"/>
          </w:tcPr>
          <w:p w14:paraId="2C7E2244" w14:textId="6B027C49" w:rsidR="00202477" w:rsidRPr="00202477" w:rsidRDefault="00253DFC" w:rsidP="00202477">
            <w:pPr>
              <w:rPr>
                <w:sz w:val="22"/>
                <w:szCs w:val="22"/>
              </w:rPr>
            </w:pPr>
            <w:r>
              <w:rPr>
                <w:sz w:val="22"/>
                <w:szCs w:val="22"/>
              </w:rPr>
              <w:lastRenderedPageBreak/>
              <w:t>b</w:t>
            </w:r>
            <w:r w:rsidR="00202477">
              <w:rPr>
                <w:sz w:val="22"/>
                <w:szCs w:val="22"/>
              </w:rPr>
              <w:t>irthdate</w:t>
            </w:r>
          </w:p>
        </w:tc>
        <w:tc>
          <w:tcPr>
            <w:tcW w:w="1061" w:type="dxa"/>
          </w:tcPr>
          <w:p w14:paraId="7DF551CE" w14:textId="1C02CB82" w:rsidR="00202477" w:rsidRDefault="00202477" w:rsidP="00202477">
            <w:pPr>
              <w:jc w:val="center"/>
              <w:rPr>
                <w:sz w:val="22"/>
                <w:szCs w:val="22"/>
              </w:rPr>
            </w:pPr>
            <w:r>
              <w:rPr>
                <w:sz w:val="22"/>
                <w:szCs w:val="22"/>
              </w:rPr>
              <w:t>Cond</w:t>
            </w:r>
          </w:p>
        </w:tc>
        <w:tc>
          <w:tcPr>
            <w:tcW w:w="1523" w:type="dxa"/>
          </w:tcPr>
          <w:p w14:paraId="47505A80" w14:textId="32460D9F" w:rsidR="00202477" w:rsidRDefault="00202477" w:rsidP="00202477">
            <w:pPr>
              <w:rPr>
                <w:sz w:val="22"/>
                <w:szCs w:val="22"/>
              </w:rPr>
            </w:pPr>
            <w:r>
              <w:rPr>
                <w:sz w:val="22"/>
                <w:szCs w:val="22"/>
              </w:rPr>
              <w:t>Birthdate</w:t>
            </w:r>
          </w:p>
        </w:tc>
        <w:tc>
          <w:tcPr>
            <w:tcW w:w="4707" w:type="dxa"/>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950E5D">
        <w:tc>
          <w:tcPr>
            <w:tcW w:w="9242" w:type="dxa"/>
            <w:gridSpan w:val="4"/>
            <w:shd w:val="clear" w:color="auto" w:fill="DFDCDF"/>
          </w:tcPr>
          <w:p w14:paraId="0672CC09" w14:textId="255224DE" w:rsidR="00C21B51" w:rsidRPr="00A31988" w:rsidRDefault="005F5C96" w:rsidP="00C21B51">
            <w:pPr>
              <w:keepNext/>
              <w:rPr>
                <w:b/>
                <w:sz w:val="22"/>
                <w:szCs w:val="22"/>
              </w:rPr>
            </w:pPr>
            <w:r>
              <w:rPr>
                <w:b/>
                <w:sz w:val="22"/>
                <w:szCs w:val="22"/>
              </w:rPr>
              <w:t>NHS login</w:t>
            </w:r>
            <w:r w:rsidR="00C21B51" w:rsidRPr="00A31988">
              <w:rPr>
                <w:b/>
                <w:sz w:val="22"/>
                <w:szCs w:val="22"/>
              </w:rPr>
              <w:t xml:space="preserve"> extensions</w:t>
            </w:r>
          </w:p>
        </w:tc>
      </w:tr>
      <w:tr w:rsidR="006418F2" w:rsidRPr="00845A0D" w14:paraId="677CE499" w14:textId="77777777" w:rsidTr="00950E5D">
        <w:tc>
          <w:tcPr>
            <w:tcW w:w="1951" w:type="dxa"/>
          </w:tcPr>
          <w:p w14:paraId="242878E5" w14:textId="4AF2493F" w:rsidR="00C21B51" w:rsidRDefault="00C21B51" w:rsidP="00C21B51">
            <w:pPr>
              <w:rPr>
                <w:sz w:val="22"/>
                <w:szCs w:val="22"/>
              </w:rPr>
            </w:pPr>
            <w:bookmarkStart w:id="65" w:name="_Hlk510022751"/>
            <w:proofErr w:type="spellStart"/>
            <w:r>
              <w:rPr>
                <w:sz w:val="22"/>
                <w:szCs w:val="22"/>
              </w:rPr>
              <w:t>nhs_number</w:t>
            </w:r>
            <w:proofErr w:type="spellEnd"/>
          </w:p>
        </w:tc>
        <w:tc>
          <w:tcPr>
            <w:tcW w:w="1061" w:type="dxa"/>
          </w:tcPr>
          <w:p w14:paraId="3FB2A91B" w14:textId="3AF9E3A2" w:rsidR="00C21B51" w:rsidRDefault="00C21B51" w:rsidP="00C21B51">
            <w:pPr>
              <w:jc w:val="center"/>
              <w:rPr>
                <w:sz w:val="22"/>
                <w:szCs w:val="22"/>
              </w:rPr>
            </w:pPr>
            <w:r>
              <w:rPr>
                <w:sz w:val="22"/>
                <w:szCs w:val="22"/>
              </w:rPr>
              <w:t>Cond</w:t>
            </w:r>
          </w:p>
        </w:tc>
        <w:tc>
          <w:tcPr>
            <w:tcW w:w="1523" w:type="dxa"/>
          </w:tcPr>
          <w:p w14:paraId="440E4853" w14:textId="496F5758" w:rsidR="00C21B51" w:rsidRDefault="00C21B51" w:rsidP="00C21B51">
            <w:pPr>
              <w:rPr>
                <w:sz w:val="22"/>
                <w:szCs w:val="22"/>
              </w:rPr>
            </w:pPr>
            <w:r>
              <w:rPr>
                <w:sz w:val="22"/>
                <w:szCs w:val="22"/>
              </w:rPr>
              <w:t>NHS Number</w:t>
            </w:r>
          </w:p>
        </w:tc>
        <w:tc>
          <w:tcPr>
            <w:tcW w:w="4707" w:type="dxa"/>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tr w:rsidR="006418F2" w:rsidRPr="00845A0D" w14:paraId="36DC45B7" w14:textId="77777777" w:rsidTr="00950E5D">
        <w:tc>
          <w:tcPr>
            <w:tcW w:w="1951" w:type="dxa"/>
          </w:tcPr>
          <w:p w14:paraId="459AC6E5" w14:textId="1745A959" w:rsidR="00182DD1" w:rsidRDefault="00EC56FC" w:rsidP="00C21B51">
            <w:pPr>
              <w:rPr>
                <w:sz w:val="22"/>
                <w:szCs w:val="22"/>
              </w:rPr>
            </w:pPr>
            <w:r>
              <w:rPr>
                <w:sz w:val="22"/>
                <w:szCs w:val="22"/>
              </w:rPr>
              <w:t>i</w:t>
            </w:r>
            <w:r w:rsidR="00BF537F">
              <w:rPr>
                <w:sz w:val="22"/>
                <w:szCs w:val="22"/>
              </w:rPr>
              <w:t>dentity_proofing</w:t>
            </w:r>
            <w:r w:rsidR="00736C25">
              <w:rPr>
                <w:sz w:val="22"/>
                <w:szCs w:val="22"/>
              </w:rPr>
              <w:t>_</w:t>
            </w:r>
            <w:r w:rsidR="0029082C">
              <w:rPr>
                <w:sz w:val="22"/>
                <w:szCs w:val="22"/>
              </w:rPr>
              <w:t>level</w:t>
            </w:r>
          </w:p>
        </w:tc>
        <w:tc>
          <w:tcPr>
            <w:tcW w:w="1061" w:type="dxa"/>
          </w:tcPr>
          <w:p w14:paraId="5DCD17E8" w14:textId="4B76A00F" w:rsidR="00182DD1" w:rsidRDefault="00736C25" w:rsidP="00C21B51">
            <w:pPr>
              <w:jc w:val="center"/>
              <w:rPr>
                <w:sz w:val="22"/>
                <w:szCs w:val="22"/>
              </w:rPr>
            </w:pPr>
            <w:r>
              <w:rPr>
                <w:sz w:val="22"/>
                <w:szCs w:val="22"/>
              </w:rPr>
              <w:t>Cond</w:t>
            </w:r>
          </w:p>
        </w:tc>
        <w:tc>
          <w:tcPr>
            <w:tcW w:w="1523" w:type="dxa"/>
          </w:tcPr>
          <w:p w14:paraId="201AFB85" w14:textId="696C8A13" w:rsidR="00182DD1" w:rsidRDefault="006418F2" w:rsidP="00C21B51">
            <w:pPr>
              <w:rPr>
                <w:sz w:val="22"/>
                <w:szCs w:val="22"/>
              </w:rPr>
            </w:pPr>
            <w:r w:rsidRPr="006418F2">
              <w:rPr>
                <w:sz w:val="22"/>
                <w:szCs w:val="22"/>
              </w:rPr>
              <w:t>Identit</w:t>
            </w:r>
            <w:r w:rsidR="005404FB">
              <w:rPr>
                <w:sz w:val="22"/>
                <w:szCs w:val="22"/>
              </w:rPr>
              <w:t xml:space="preserve">y </w:t>
            </w:r>
            <w:r>
              <w:rPr>
                <w:sz w:val="22"/>
                <w:szCs w:val="22"/>
              </w:rPr>
              <w:t>P</w:t>
            </w:r>
            <w:r w:rsidRPr="006418F2">
              <w:rPr>
                <w:sz w:val="22"/>
                <w:szCs w:val="22"/>
              </w:rPr>
              <w:t>roofing</w:t>
            </w:r>
            <w:r>
              <w:rPr>
                <w:sz w:val="22"/>
                <w:szCs w:val="22"/>
              </w:rPr>
              <w:t xml:space="preserve"> L</w:t>
            </w:r>
            <w:r w:rsidRPr="006418F2">
              <w:rPr>
                <w:sz w:val="22"/>
                <w:szCs w:val="22"/>
              </w:rPr>
              <w:t>evel</w:t>
            </w:r>
          </w:p>
        </w:tc>
        <w:tc>
          <w:tcPr>
            <w:tcW w:w="4707" w:type="dxa"/>
          </w:tcPr>
          <w:p w14:paraId="462FE7CC" w14:textId="23F9D718" w:rsidR="00B57A8C" w:rsidRPr="00A244D4" w:rsidRDefault="00B57A8C" w:rsidP="00EC5AEA">
            <w:pPr>
              <w:rPr>
                <w:sz w:val="22"/>
                <w:szCs w:val="22"/>
              </w:rPr>
            </w:pPr>
            <w:r w:rsidRPr="00A244D4">
              <w:rPr>
                <w:sz w:val="22"/>
                <w:szCs w:val="22"/>
              </w:rPr>
              <w:t xml:space="preserve">User’s identity proofing level </w:t>
            </w:r>
            <w:r w:rsidR="00EC56FC" w:rsidRPr="00A244D4">
              <w:rPr>
                <w:sz w:val="22"/>
                <w:szCs w:val="22"/>
              </w:rPr>
              <w:t>sha</w:t>
            </w:r>
            <w:r w:rsidRPr="00A244D4">
              <w:rPr>
                <w:sz w:val="22"/>
                <w:szCs w:val="22"/>
              </w:rPr>
              <w:t xml:space="preserve">ll be included (subject to the profile scope being requested). </w:t>
            </w:r>
            <w:r w:rsidR="005508BB" w:rsidRPr="00A244D4">
              <w:rPr>
                <w:rFonts w:cs="Arial"/>
                <w:sz w:val="22"/>
                <w:szCs w:val="22"/>
              </w:rPr>
              <w:t>It</w:t>
            </w:r>
            <w:r w:rsidR="005508BB" w:rsidRPr="00A244D4">
              <w:rPr>
                <w:sz w:val="22"/>
                <w:szCs w:val="22"/>
              </w:rPr>
              <w:t xml:space="preserve"> will contain one of the values defined in section </w:t>
            </w:r>
            <w:hyperlink w:anchor="_Verification_of_Identity" w:history="1">
              <w:r w:rsidR="005508BB" w:rsidRPr="00A244D4">
                <w:rPr>
                  <w:rStyle w:val="Hyperlink"/>
                  <w:sz w:val="22"/>
                  <w:szCs w:val="22"/>
                </w:rPr>
                <w:t>5.1.1 -Verification of Identity Levels</w:t>
              </w:r>
            </w:hyperlink>
            <w:r w:rsidR="005508BB" w:rsidRPr="00A244D4">
              <w:rPr>
                <w:sz w:val="22"/>
                <w:szCs w:val="22"/>
              </w:rPr>
              <w:t xml:space="preserve"> and </w:t>
            </w:r>
            <w:r w:rsidR="005508BB" w:rsidRPr="00A244D4">
              <w:rPr>
                <w:sz w:val="22"/>
                <w:szCs w:val="22"/>
              </w:rPr>
              <w:fldChar w:fldCharType="begin"/>
            </w:r>
            <w:r w:rsidR="005508BB" w:rsidRPr="00A244D4">
              <w:rPr>
                <w:sz w:val="22"/>
                <w:szCs w:val="22"/>
              </w:rPr>
              <w:instrText xml:space="preserve"> REF _Ref35870350 \h </w:instrText>
            </w:r>
            <w:r w:rsidR="00A244D4" w:rsidRPr="00A244D4">
              <w:rPr>
                <w:sz w:val="22"/>
                <w:szCs w:val="22"/>
              </w:rPr>
              <w:instrText xml:space="preserve"> \* MERGEFORMAT </w:instrText>
            </w:r>
            <w:r w:rsidR="005508BB" w:rsidRPr="00A244D4">
              <w:rPr>
                <w:sz w:val="22"/>
                <w:szCs w:val="22"/>
              </w:rPr>
            </w:r>
            <w:r w:rsidR="005508BB" w:rsidRPr="00A244D4">
              <w:rPr>
                <w:sz w:val="22"/>
                <w:szCs w:val="22"/>
              </w:rPr>
              <w:fldChar w:fldCharType="separate"/>
            </w:r>
            <w:r w:rsidR="005508BB" w:rsidRPr="00A244D4">
              <w:rPr>
                <w:sz w:val="22"/>
                <w:szCs w:val="22"/>
              </w:rPr>
              <w:t xml:space="preserve">Table </w:t>
            </w:r>
            <w:r w:rsidR="005508BB" w:rsidRPr="00A244D4">
              <w:rPr>
                <w:noProof/>
                <w:sz w:val="22"/>
                <w:szCs w:val="22"/>
              </w:rPr>
              <w:t>18</w:t>
            </w:r>
            <w:r w:rsidR="005508BB" w:rsidRPr="00A244D4">
              <w:rPr>
                <w:sz w:val="22"/>
                <w:szCs w:val="22"/>
              </w:rPr>
              <w:fldChar w:fldCharType="end"/>
            </w:r>
            <w:r w:rsidR="005508BB" w:rsidRPr="00A244D4">
              <w:rPr>
                <w:sz w:val="22"/>
                <w:szCs w:val="22"/>
              </w:rPr>
              <w:t xml:space="preserve"> – e.g. “P0”, “P9”</w:t>
            </w:r>
            <w:r w:rsidRPr="00A244D4">
              <w:rPr>
                <w:sz w:val="22"/>
                <w:szCs w:val="22"/>
              </w:rPr>
              <w:t>.</w:t>
            </w:r>
          </w:p>
        </w:tc>
      </w:tr>
      <w:bookmarkEnd w:id="65"/>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3"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auth_time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proofErr w:type="gramStart"/>
      <w:r w:rsidR="00461240">
        <w:rPr>
          <w:rFonts w:ascii="Courier New" w:hAnsi="Courier New" w:cs="Courier New"/>
        </w:rPr>
        <w:t>Ca.</w:t>
      </w:r>
      <w:r w:rsidR="005A713D" w:rsidRPr="007D7F8E">
        <w:rPr>
          <w:rFonts w:ascii="Courier New" w:hAnsi="Courier New" w:cs="Courier New"/>
        </w:rPr>
        <w:t>Cc</w:t>
      </w:r>
      <w:proofErr w:type="gramEnd"/>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1440C21C"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r w:rsidR="00383CEC">
        <w:rPr>
          <w:rFonts w:ascii="Courier New" w:hAnsi="Courier New" w:cs="Courier New"/>
        </w:rPr>
        <w:t>,</w:t>
      </w:r>
    </w:p>
    <w:p w14:paraId="01B84DC0" w14:textId="13851E95" w:rsidR="00383CEC" w:rsidRDefault="00383CEC" w:rsidP="00383CEC">
      <w:pPr>
        <w:pStyle w:val="ListParagraph"/>
        <w:rPr>
          <w:rFonts w:ascii="Courier New" w:hAnsi="Courier New" w:cs="Courier New"/>
        </w:rPr>
      </w:pPr>
      <w:r>
        <w:rPr>
          <w:rFonts w:ascii="Courier New" w:hAnsi="Courier New" w:cs="Courier New"/>
        </w:rPr>
        <w:t xml:space="preserve">   “</w:t>
      </w:r>
      <w:r w:rsidR="00E40324">
        <w:rPr>
          <w:rFonts w:ascii="Courier New" w:hAnsi="Courier New" w:cs="Courier New"/>
        </w:rPr>
        <w:t>i</w:t>
      </w:r>
      <w:r w:rsidRPr="00383CEC">
        <w:rPr>
          <w:rFonts w:ascii="Courier New" w:hAnsi="Courier New" w:cs="Courier New"/>
        </w:rPr>
        <w:t>dentity_proofing_level</w:t>
      </w:r>
      <w:r>
        <w:rPr>
          <w:rFonts w:ascii="Courier New" w:hAnsi="Courier New" w:cs="Courier New"/>
        </w:rPr>
        <w:t>”: “P9”</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66" w:name="_Ref511724515"/>
      <w:bookmarkStart w:id="67" w:name="_Toc512594874"/>
      <w:bookmarkStart w:id="68" w:name="_Toc40345311"/>
      <w:r>
        <w:lastRenderedPageBreak/>
        <w:t>Access Token</w:t>
      </w:r>
      <w:bookmarkEnd w:id="66"/>
      <w:r w:rsidR="00CF5F75">
        <w:t xml:space="preserve"> Payload</w:t>
      </w:r>
      <w:bookmarkEnd w:id="67"/>
      <w:bookmarkEnd w:id="68"/>
    </w:p>
    <w:p w14:paraId="0C389B00" w14:textId="77777777" w:rsidR="00A95294" w:rsidRPr="001E6AB2" w:rsidRDefault="00A95294" w:rsidP="001769F3">
      <w:pPr>
        <w:keepNext/>
        <w:rPr>
          <w:lang w:eastAsia="en-US"/>
        </w:rPr>
      </w:pPr>
      <w:r>
        <w:rPr>
          <w:lang w:eastAsia="en-US"/>
        </w:rPr>
        <w:t>References:</w:t>
      </w:r>
    </w:p>
    <w:p w14:paraId="729EF848" w14:textId="3BD124EF"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p>
    <w:p w14:paraId="7BCF908F" w14:textId="545E3398"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BF386C">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47F1C200"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17</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proofErr w:type="spellStart"/>
            <w:r>
              <w:rPr>
                <w:sz w:val="22"/>
                <w:szCs w:val="22"/>
              </w:rPr>
              <w:t>jti</w:t>
            </w:r>
            <w:proofErr w:type="spellEnd"/>
          </w:p>
        </w:tc>
        <w:tc>
          <w:tcPr>
            <w:tcW w:w="767" w:type="dxa"/>
          </w:tcPr>
          <w:p w14:paraId="34DF0182" w14:textId="77777777" w:rsidR="005C6DDC" w:rsidRPr="00845A0D" w:rsidRDefault="005C6DDC" w:rsidP="009B7788">
            <w:pPr>
              <w:jc w:val="center"/>
              <w:rPr>
                <w:sz w:val="22"/>
                <w:szCs w:val="22"/>
              </w:rPr>
            </w:pPr>
            <w:r w:rsidRPr="00845A0D">
              <w:rPr>
                <w:sz w:val="22"/>
                <w:szCs w:val="22"/>
              </w:rPr>
              <w:t>Mand</w:t>
            </w:r>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lastRenderedPageBreak/>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0B62D64D"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BF386C" w:rsidRPr="00BF386C">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proofErr w:type="spellStart"/>
            <w:r w:rsidRPr="00845A0D">
              <w:rPr>
                <w:sz w:val="22"/>
                <w:szCs w:val="22"/>
              </w:rPr>
              <w:t>acr</w:t>
            </w:r>
            <w:proofErr w:type="spellEnd"/>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D2DE852" w14:textId="1EBB4ABC" w:rsidR="00610EF3" w:rsidRPr="00845A0D"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values</w:t>
            </w: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proofErr w:type="spellStart"/>
            <w:r>
              <w:rPr>
                <w:sz w:val="22"/>
                <w:szCs w:val="22"/>
              </w:rPr>
              <w:t>nhs_number</w:t>
            </w:r>
            <w:proofErr w:type="spellEnd"/>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767" w:type="dxa"/>
          </w:tcPr>
          <w:p w14:paraId="0C5E35B4" w14:textId="7CFBBE3E" w:rsidR="00B02AA6" w:rsidRDefault="0061421C" w:rsidP="00610EF3">
            <w:pPr>
              <w:jc w:val="center"/>
              <w:rPr>
                <w:sz w:val="22"/>
                <w:szCs w:val="22"/>
              </w:rPr>
            </w:pPr>
            <w:proofErr w:type="spellStart"/>
            <w:r>
              <w:rPr>
                <w:sz w:val="22"/>
                <w:szCs w:val="22"/>
              </w:rPr>
              <w:t>Opt</w:t>
            </w:r>
            <w:proofErr w:type="spellEnd"/>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199E1938"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BF386C" w:rsidRPr="00BF386C">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proofErr w:type="spellStart"/>
            <w:r w:rsidRPr="003A71AA">
              <w:rPr>
                <w:sz w:val="22"/>
                <w:szCs w:val="22"/>
              </w:rPr>
              <w:t>requesting_system</w:t>
            </w:r>
            <w:proofErr w:type="spellEnd"/>
          </w:p>
        </w:tc>
        <w:tc>
          <w:tcPr>
            <w:tcW w:w="767" w:type="dxa"/>
          </w:tcPr>
          <w:p w14:paraId="034FF9CF" w14:textId="57DD806A" w:rsidR="00F66D2F" w:rsidRDefault="00F66D2F" w:rsidP="00610EF3">
            <w:pPr>
              <w:jc w:val="center"/>
              <w:rPr>
                <w:sz w:val="22"/>
                <w:szCs w:val="22"/>
              </w:rPr>
            </w:pPr>
            <w:proofErr w:type="spellStart"/>
            <w:r>
              <w:rPr>
                <w:sz w:val="22"/>
                <w:szCs w:val="22"/>
              </w:rPr>
              <w:t>Opt</w:t>
            </w:r>
            <w:proofErr w:type="spellEnd"/>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4" w:history="1">
              <w:r w:rsidR="00757A11" w:rsidRPr="003A71AA">
                <w:t>https://fhir.nhs.uk/Id/accredited-system</w:t>
              </w:r>
            </w:hyperlink>
          </w:p>
          <w:p w14:paraId="6109ADC4" w14:textId="03FEFAAF"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proofErr w:type="spellStart"/>
            <w:r w:rsidRPr="003A71AA">
              <w:rPr>
                <w:sz w:val="22"/>
                <w:szCs w:val="22"/>
              </w:rPr>
              <w:lastRenderedPageBreak/>
              <w:t>requesting_patient</w:t>
            </w:r>
            <w:proofErr w:type="spellEnd"/>
          </w:p>
        </w:tc>
        <w:tc>
          <w:tcPr>
            <w:tcW w:w="767" w:type="dxa"/>
          </w:tcPr>
          <w:p w14:paraId="4019728C" w14:textId="3DE7C661" w:rsidR="00A423F1" w:rsidRDefault="00A423F1" w:rsidP="00610EF3">
            <w:pPr>
              <w:jc w:val="center"/>
              <w:rPr>
                <w:sz w:val="22"/>
                <w:szCs w:val="22"/>
              </w:rPr>
            </w:pPr>
            <w:proofErr w:type="spellStart"/>
            <w:r>
              <w:rPr>
                <w:sz w:val="22"/>
                <w:szCs w:val="22"/>
              </w:rPr>
              <w:t>Opt</w:t>
            </w:r>
            <w:proofErr w:type="spellEnd"/>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56B33CE8" w:rsidR="00A423F1" w:rsidRDefault="00B41972" w:rsidP="00B41972">
            <w:pPr>
              <w:rPr>
                <w:sz w:val="22"/>
                <w:szCs w:val="22"/>
              </w:rPr>
            </w:pPr>
            <w:r w:rsidRPr="00B41972">
              <w:rPr>
                <w:sz w:val="22"/>
                <w:szCs w:val="22"/>
              </w:rPr>
              <w:t xml:space="preserve">The naming system prefix for the NHS Number will be </w:t>
            </w:r>
            <w:hyperlink r:id="rId25" w:history="1">
              <w:r w:rsidRPr="003A71AA">
                <w:t>http://fhir.nhs.net/Id/nhs-number</w:t>
              </w:r>
            </w:hyperlink>
          </w:p>
          <w:p w14:paraId="27A963B8" w14:textId="6BDDE17D" w:rsidR="00B41972" w:rsidRPr="00A41E02" w:rsidRDefault="00B41972" w:rsidP="00B41972">
            <w:pPr>
              <w:rPr>
                <w:sz w:val="22"/>
                <w:szCs w:val="22"/>
              </w:rPr>
            </w:pPr>
            <w:r>
              <w:rPr>
                <w:sz w:val="22"/>
                <w:szCs w:val="22"/>
              </w:rPr>
              <w:t xml:space="preserve">See </w:t>
            </w:r>
            <w:sdt>
              <w:sdtPr>
                <w:rPr>
                  <w:sz w:val="22"/>
                  <w:szCs w:val="22"/>
                </w:rPr>
                <w:id w:val="994917481"/>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69" w:name="_Toc512594875"/>
      <w:bookmarkStart w:id="70" w:name="_Toc40345312"/>
      <w:r>
        <w:t>JOSE</w:t>
      </w:r>
      <w:r w:rsidR="00AD3BFA">
        <w:t xml:space="preserve"> Signing</w:t>
      </w:r>
      <w:bookmarkEnd w:id="69"/>
      <w:bookmarkEnd w:id="70"/>
    </w:p>
    <w:p w14:paraId="4D54F68E" w14:textId="77777777" w:rsidR="00292CF9" w:rsidRDefault="00292CF9" w:rsidP="004266C6">
      <w:pPr>
        <w:keepNext/>
        <w:rPr>
          <w:lang w:eastAsia="en-US"/>
        </w:rPr>
      </w:pPr>
      <w:r>
        <w:rPr>
          <w:lang w:eastAsia="en-US"/>
        </w:rPr>
        <w:t>References:</w:t>
      </w:r>
    </w:p>
    <w:p w14:paraId="4F837CA7" w14:textId="1DBB269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15B986F1" w14:textId="7EE9B881"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71" w:name="_Toc512594876"/>
      <w:bookmarkStart w:id="72" w:name="_Toc40345313"/>
      <w:r>
        <w:rPr>
          <w:lang w:eastAsia="en-US"/>
        </w:rPr>
        <w:lastRenderedPageBreak/>
        <w:t>Data View</w:t>
      </w:r>
      <w:bookmarkEnd w:id="71"/>
      <w:bookmarkEnd w:id="72"/>
    </w:p>
    <w:p w14:paraId="6FF224E8" w14:textId="7491EB02" w:rsidR="007F2C4B" w:rsidRDefault="008807D2" w:rsidP="00D824E7">
      <w:pPr>
        <w:pStyle w:val="Heading2"/>
      </w:pPr>
      <w:bookmarkStart w:id="73" w:name="_Ref512264564"/>
      <w:bookmarkStart w:id="74" w:name="_Toc512594879"/>
      <w:bookmarkStart w:id="75" w:name="_Toc40345314"/>
      <w:bookmarkStart w:id="76" w:name="_Ref511057292"/>
      <w:bookmarkStart w:id="77" w:name="_Ref511057333"/>
      <w:bookmarkStart w:id="78" w:name="_Ref511057376"/>
      <w:bookmarkStart w:id="79" w:name="_Toc350847655"/>
      <w:r>
        <w:t>Vectors of Trust</w:t>
      </w:r>
      <w:bookmarkEnd w:id="73"/>
      <w:bookmarkEnd w:id="74"/>
      <w:bookmarkEnd w:id="75"/>
    </w:p>
    <w:p w14:paraId="377EDDCE" w14:textId="77777777" w:rsidR="007F2C4B" w:rsidRPr="000158AE" w:rsidRDefault="007F2C4B" w:rsidP="007F2C4B">
      <w:pPr>
        <w:rPr>
          <w:b/>
          <w:lang w:eastAsia="en-US"/>
        </w:rPr>
      </w:pPr>
      <w:r w:rsidRPr="000158AE">
        <w:rPr>
          <w:b/>
          <w:lang w:eastAsia="en-US"/>
        </w:rPr>
        <w:t>References</w:t>
      </w:r>
    </w:p>
    <w:p w14:paraId="5FB8F5A1" w14:textId="0756F1A4"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BF386C">
            <w:rPr>
              <w:noProof/>
              <w:lang w:eastAsia="en-US"/>
            </w:rPr>
            <w:t>[12]</w:t>
          </w:r>
          <w:r w:rsidR="004E6C60">
            <w:rPr>
              <w:lang w:eastAsia="en-US"/>
            </w:rPr>
            <w:fldChar w:fldCharType="end"/>
          </w:r>
        </w:sdtContent>
      </w:sdt>
    </w:p>
    <w:p w14:paraId="1B227AE3" w14:textId="41EE01BF"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CF3A8C3" w14:textId="0A8C172A" w:rsidR="002F0B1D" w:rsidRDefault="0081053A" w:rsidP="002F0B1D">
      <w:pPr>
        <w:pStyle w:val="ListParagraph"/>
        <w:numPr>
          <w:ilvl w:val="0"/>
          <w:numId w:val="19"/>
        </w:numPr>
        <w:rPr>
          <w:lang w:eastAsia="en-US"/>
        </w:rPr>
      </w:pPr>
      <w:r>
        <w:rPr>
          <w:lang w:eastAsia="en-US"/>
        </w:rPr>
        <w:t>RFC</w:t>
      </w:r>
      <w:r w:rsidR="00780362">
        <w:rPr>
          <w:lang w:eastAsia="en-US"/>
        </w:rPr>
        <w:t>8</w:t>
      </w:r>
      <w:r w:rsidR="00FD56E5">
        <w:rPr>
          <w:lang w:eastAsia="en-US"/>
        </w:rPr>
        <w:t>485</w:t>
      </w:r>
      <w:r w:rsidR="001F1D5F">
        <w:rPr>
          <w:lang w:eastAsia="en-US"/>
        </w:rPr>
        <w:t xml:space="preserve"> -</w:t>
      </w:r>
      <w:r w:rsidR="00777E91">
        <w:rPr>
          <w:lang w:eastAsia="en-US"/>
        </w:rPr>
        <w:t xml:space="preserve"> </w:t>
      </w:r>
      <w:r w:rsidR="00AE0A50" w:rsidRPr="00AE0A50">
        <w:rPr>
          <w:lang w:eastAsia="en-US"/>
        </w:rPr>
        <w:t xml:space="preserve">Vectors of Trust </w:t>
      </w:r>
      <w:sdt>
        <w:sdtPr>
          <w:rPr>
            <w:lang w:eastAsia="en-US"/>
          </w:rPr>
          <w:id w:val="-248119106"/>
          <w:citation/>
        </w:sdtPr>
        <w:sdtEndPr/>
        <w:sdtContent>
          <w:r w:rsidR="00AE0A50">
            <w:rPr>
              <w:lang w:eastAsia="en-US"/>
            </w:rPr>
            <w:fldChar w:fldCharType="begin"/>
          </w:r>
          <w:r w:rsidR="00AE0A50">
            <w:rPr>
              <w:lang w:eastAsia="en-US"/>
            </w:rPr>
            <w:instrText xml:space="preserve"> CITATION Int \l 2057 </w:instrText>
          </w:r>
          <w:r w:rsidR="00AE0A50">
            <w:rPr>
              <w:lang w:eastAsia="en-US"/>
            </w:rPr>
            <w:fldChar w:fldCharType="separate"/>
          </w:r>
          <w:r w:rsidR="00BF386C">
            <w:rPr>
              <w:noProof/>
              <w:lang w:eastAsia="en-US"/>
            </w:rPr>
            <w:t>[3]</w:t>
          </w:r>
          <w:r w:rsidR="00AE0A50">
            <w:rPr>
              <w:lang w:eastAsia="en-US"/>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bookmarkStart w:id="80" w:name="_Verification_of_Identity"/>
      <w:bookmarkEnd w:id="80"/>
      <w:r>
        <w:t>Verification of Identity</w:t>
      </w:r>
      <w:r w:rsidR="007A2D97">
        <w:t xml:space="preserve"> Levels</w:t>
      </w:r>
    </w:p>
    <w:p w14:paraId="675BA680" w14:textId="2447796B"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BF386C">
            <w:rPr>
              <w:noProof/>
              <w:lang w:eastAsia="en-US"/>
            </w:rPr>
            <w:t>[12]</w:t>
          </w:r>
          <w:r w:rsidR="00DE15F3">
            <w:rPr>
              <w:lang w:eastAsia="en-US"/>
            </w:rPr>
            <w:fldChar w:fldCharType="end"/>
          </w:r>
        </w:sdtContent>
      </w:sdt>
      <w:r w:rsidR="000B482C">
        <w:rPr>
          <w:lang w:eastAsia="en-US"/>
        </w:rPr>
        <w:t>.</w:t>
      </w:r>
    </w:p>
    <w:p w14:paraId="0A07F187" w14:textId="6836BAC1" w:rsidR="00CF52E5" w:rsidRDefault="00CF52E5" w:rsidP="00CF52E5">
      <w:pPr>
        <w:pStyle w:val="Caption"/>
        <w:keepNext/>
        <w:jc w:val="center"/>
      </w:pPr>
      <w:bookmarkStart w:id="81" w:name="_Ref35870350"/>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18</w:t>
      </w:r>
      <w:r w:rsidR="007F062D">
        <w:rPr>
          <w:noProof/>
        </w:rPr>
        <w:fldChar w:fldCharType="end"/>
      </w:r>
      <w:bookmarkEnd w:id="81"/>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09C3C7" w:rsidR="00036091" w:rsidRDefault="00036091" w:rsidP="00162813">
            <w:pPr>
              <w:rPr>
                <w:sz w:val="22"/>
                <w:szCs w:val="22"/>
              </w:rPr>
            </w:pPr>
            <w:r>
              <w:rPr>
                <w:sz w:val="22"/>
                <w:szCs w:val="22"/>
              </w:rPr>
              <w:t xml:space="preserve">This maps to ‘Verification – </w:t>
            </w:r>
            <w:r w:rsidR="00497114">
              <w:rPr>
                <w:sz w:val="22"/>
                <w:szCs w:val="22"/>
              </w:rPr>
              <w:t>Low</w:t>
            </w:r>
            <w:r w:rsidR="00170B81">
              <w:rPr>
                <w:sz w:val="22"/>
                <w:szCs w:val="22"/>
              </w:rPr>
              <w:t>’</w:t>
            </w:r>
            <w:r w:rsidR="00497114">
              <w:rPr>
                <w:sz w:val="22"/>
                <w:szCs w:val="22"/>
              </w:rPr>
              <w:t xml:space="preserve"> </w:t>
            </w:r>
            <w:r>
              <w:rPr>
                <w:sz w:val="22"/>
                <w:szCs w:val="22"/>
              </w:rPr>
              <w:t>within DCB3051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76"/>
    <w:bookmarkEnd w:id="77"/>
    <w:bookmarkEnd w:id="78"/>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bookmarkStart w:id="82" w:name="_Authentication_Credentials"/>
      <w:bookmarkEnd w:id="82"/>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79523303"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19</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1973"/>
        <w:gridCol w:w="7043"/>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83" w:name="_Ref512593215"/>
      <w:r>
        <w:t>Requesting Vectors of</w:t>
      </w:r>
      <w:r w:rsidR="006B7ADB">
        <w:t xml:space="preserve"> Trust values</w:t>
      </w:r>
      <w:bookmarkEnd w:id="83"/>
    </w:p>
    <w:p w14:paraId="0FEC12A7" w14:textId="5C65EA8B" w:rsidR="008E3076" w:rsidRPr="007F7C4B" w:rsidRDefault="008E3076" w:rsidP="00F650BF">
      <w:pPr>
        <w:rPr>
          <w:lang w:eastAsia="en-US"/>
        </w:rPr>
      </w:pPr>
      <w:r w:rsidRPr="00120BB2">
        <w:t>Vector of Trust</w:t>
      </w:r>
      <w:r w:rsidR="00BC20AF" w:rsidRPr="00120BB2">
        <w:t xml:space="preserve"> (</w:t>
      </w:r>
      <w:proofErr w:type="spellStart"/>
      <w:r w:rsidR="00BC20AF" w:rsidRPr="00120BB2">
        <w:t>VoT</w:t>
      </w:r>
      <w:proofErr w:type="spellEnd"/>
      <w:r w:rsidR="00BC20AF" w:rsidRPr="00120BB2">
        <w:t>)</w:t>
      </w:r>
      <w:r w:rsidRPr="00120BB2">
        <w:t xml:space="preserve"> </w:t>
      </w:r>
      <w:r w:rsidR="00BC20AF" w:rsidRPr="00120BB2">
        <w:t xml:space="preserve">is a combination of </w:t>
      </w:r>
      <w:r w:rsidR="006E3DD1">
        <w:t xml:space="preserve"> -</w:t>
      </w:r>
      <w:r w:rsidRPr="00120BB2">
        <w:t xml:space="preserve"> Identity Verification</w:t>
      </w:r>
      <w:r w:rsidR="0041659F">
        <w:t xml:space="preserve"> </w:t>
      </w:r>
      <w:r w:rsidR="0041659F" w:rsidRPr="004C5FA0">
        <w:t xml:space="preserve">(defined in section </w:t>
      </w:r>
      <w:hyperlink w:anchor="_Verification_of_Identity" w:history="1">
        <w:r w:rsidR="0041659F" w:rsidRPr="004C5FA0">
          <w:rPr>
            <w:rStyle w:val="Hyperlink"/>
          </w:rPr>
          <w:t>5.1.1 -Verification of Identity Levels</w:t>
        </w:r>
      </w:hyperlink>
      <w:r w:rsidR="004D75AF">
        <w:rPr>
          <w:rStyle w:val="Hyperlink"/>
        </w:rPr>
        <w:t>)</w:t>
      </w:r>
      <w:r w:rsidR="00141CA3">
        <w:t xml:space="preserve"> </w:t>
      </w:r>
      <w:r w:rsidRPr="00120BB2">
        <w:t xml:space="preserve"> and Authentication</w:t>
      </w:r>
      <w:r w:rsidR="00141CA3">
        <w:t xml:space="preserve"> </w:t>
      </w:r>
      <w:r w:rsidR="00141CA3">
        <w:rPr>
          <w:lang w:eastAsia="en-US"/>
        </w:rPr>
        <w:t>(</w:t>
      </w:r>
      <w:r w:rsidR="00141CA3" w:rsidRPr="003217F1">
        <w:rPr>
          <w:lang w:eastAsia="en-US"/>
        </w:rPr>
        <w:t xml:space="preserve">defined in section </w:t>
      </w:r>
      <w:hyperlink w:anchor="_Authentication_Credentials" w:history="1">
        <w:r w:rsidR="004D75AF" w:rsidRPr="004D75AF">
          <w:rPr>
            <w:rStyle w:val="Hyperlink"/>
            <w:lang w:eastAsia="en-US"/>
          </w:rPr>
          <w:t>5.1.2 – Authentication Credentials</w:t>
        </w:r>
      </w:hyperlink>
      <w:r w:rsidR="00141CA3">
        <w:rPr>
          <w:lang w:eastAsia="en-US"/>
        </w:rPr>
        <w:t>)</w:t>
      </w:r>
      <w:r w:rsidR="006E3DD1">
        <w:rPr>
          <w:lang w:eastAsia="en-US"/>
        </w:rPr>
        <w:t xml:space="preserve"> levels.</w:t>
      </w:r>
    </w:p>
    <w:p w14:paraId="6A3554D7" w14:textId="265640DB" w:rsidR="00F650BF"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The component values within each vector are ANDed together while the separate vectors are </w:t>
      </w:r>
      <w:proofErr w:type="spellStart"/>
      <w:r w:rsidR="00F650BF">
        <w:rPr>
          <w:lang w:eastAsia="en-US"/>
        </w:rPr>
        <w:t>ORed</w:t>
      </w:r>
      <w:proofErr w:type="spellEnd"/>
      <w:r w:rsidR="00F650BF">
        <w:rPr>
          <w:lang w:eastAsia="en-US"/>
        </w:rPr>
        <w:t xml:space="preserve"> together.  For example, a list of vectors in the form </w:t>
      </w:r>
      <w:r w:rsidR="00D1354F">
        <w:rPr>
          <w:lang w:eastAsia="en-US"/>
        </w:rPr>
        <w:t>‘</w:t>
      </w:r>
      <w:r w:rsidR="00F650BF">
        <w:rPr>
          <w:lang w:eastAsia="en-US"/>
        </w:rPr>
        <w:t>["</w:t>
      </w:r>
      <w:r w:rsidR="00115144">
        <w:rPr>
          <w:lang w:eastAsia="en-US"/>
        </w:rPr>
        <w:t>P9</w:t>
      </w:r>
      <w:r w:rsidR="00F650BF">
        <w:rPr>
          <w:lang w:eastAsia="en-US"/>
        </w:rPr>
        <w:t>.C</w:t>
      </w:r>
      <w:r w:rsidR="00CE0CFA">
        <w:rPr>
          <w:lang w:eastAsia="en-US"/>
        </w:rPr>
        <w:t>p</w:t>
      </w:r>
      <w:r w:rsidR="00F650BF">
        <w:rPr>
          <w:lang w:eastAsia="en-US"/>
        </w:rPr>
        <w:t>.C</w:t>
      </w:r>
      <w:r w:rsidR="00CE0CFA">
        <w:rPr>
          <w:lang w:eastAsia="en-US"/>
        </w:rPr>
        <w:t>d</w:t>
      </w:r>
      <w:r w:rsidR="00BF1753">
        <w:rPr>
          <w:lang w:eastAsia="en-US"/>
        </w:rPr>
        <w:t xml:space="preserve"> </w:t>
      </w:r>
      <w:r w:rsidR="00F650BF">
        <w:rPr>
          <w:lang w:eastAsia="en-US"/>
        </w:rPr>
        <w:t>", "</w:t>
      </w:r>
      <w:r w:rsidR="00BD4171">
        <w:rPr>
          <w:lang w:eastAsia="en-US"/>
        </w:rPr>
        <w:t>P9.</w:t>
      </w:r>
      <w:r w:rsidR="00F650BF">
        <w:rPr>
          <w:lang w:eastAsia="en-US"/>
        </w:rPr>
        <w:t>C</w:t>
      </w:r>
      <w:r w:rsidR="00CE0CFA">
        <w:rPr>
          <w:lang w:eastAsia="en-US"/>
        </w:rPr>
        <w:t>k</w:t>
      </w:r>
      <w:r w:rsidR="00F650BF">
        <w:rPr>
          <w:lang w:eastAsia="en-US"/>
        </w:rPr>
        <w:t>"]</w:t>
      </w:r>
      <w:r w:rsidR="00D1354F">
        <w:rPr>
          <w:lang w:eastAsia="en-US"/>
        </w:rPr>
        <w:t>’</w:t>
      </w:r>
      <w:r w:rsidR="00F650BF">
        <w:rPr>
          <w:lang w:eastAsia="en-US"/>
        </w:rPr>
        <w:t xml:space="preserve"> is stating that either the full set of "</w:t>
      </w:r>
      <w:r w:rsidR="00115144">
        <w:rPr>
          <w:lang w:eastAsia="en-US"/>
        </w:rPr>
        <w:t>P9</w:t>
      </w:r>
      <w:r w:rsidR="00F650BF">
        <w:rPr>
          <w:lang w:eastAsia="en-US"/>
        </w:rPr>
        <w:t xml:space="preserve"> AND C</w:t>
      </w:r>
      <w:r w:rsidR="00CE0CFA">
        <w:rPr>
          <w:lang w:eastAsia="en-US"/>
        </w:rPr>
        <w:t>p</w:t>
      </w:r>
      <w:r w:rsidR="00F650BF">
        <w:rPr>
          <w:lang w:eastAsia="en-US"/>
        </w:rPr>
        <w:t xml:space="preserve"> AND C</w:t>
      </w:r>
      <w:r w:rsidR="00CE0CFA">
        <w:rPr>
          <w:lang w:eastAsia="en-US"/>
        </w:rPr>
        <w:t>d</w:t>
      </w:r>
      <w:r w:rsidR="00F650BF">
        <w:rPr>
          <w:lang w:eastAsia="en-US"/>
        </w:rPr>
        <w:t>" simultaneously OR the full set of "</w:t>
      </w:r>
      <w:r w:rsidR="00BD4171">
        <w:rPr>
          <w:lang w:eastAsia="en-US"/>
        </w:rPr>
        <w:t xml:space="preserve">P9 AND </w:t>
      </w:r>
      <w:r w:rsidR="00F650BF">
        <w:rPr>
          <w:lang w:eastAsia="en-US"/>
        </w:rPr>
        <w:t>C</w:t>
      </w:r>
      <w:r w:rsidR="00CE0CFA">
        <w:rPr>
          <w:lang w:eastAsia="en-US"/>
        </w:rPr>
        <w:t>k</w:t>
      </w:r>
      <w:r w:rsidR="00F650BF">
        <w:rPr>
          <w:lang w:eastAsia="en-US"/>
        </w:rPr>
        <w:t xml:space="preserve">" simultaneously are acceptable </w:t>
      </w:r>
      <w:r w:rsidR="00120AE7">
        <w:rPr>
          <w:lang w:eastAsia="en-US"/>
        </w:rPr>
        <w:t xml:space="preserve">for </w:t>
      </w:r>
      <w:r w:rsidR="00F650BF">
        <w:rPr>
          <w:lang w:eastAsia="en-US"/>
        </w:rPr>
        <w:t>this transaction.</w:t>
      </w:r>
    </w:p>
    <w:p w14:paraId="3CEAB14C" w14:textId="0C436676" w:rsidR="005430E6" w:rsidRDefault="005430E6" w:rsidP="005430E6">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Pr="003217F1">
        <w:rPr>
          <w:lang w:eastAsia="en-US"/>
        </w:rPr>
        <w:t>SHOULD</w:t>
      </w:r>
      <w:r>
        <w:rPr>
          <w:lang w:eastAsia="en-US"/>
        </w:rPr>
        <w:t xml:space="preserve"> </w:t>
      </w:r>
      <w:r w:rsidR="00AD4852">
        <w:t>only</w:t>
      </w:r>
      <w:r w:rsidR="00AD4852" w:rsidRPr="004C5FA0">
        <w:t xml:space="preserve"> </w:t>
      </w:r>
      <w:r w:rsidRPr="004C5FA0">
        <w:t>contain</w:t>
      </w:r>
      <w:r>
        <w:t xml:space="preserve"> </w:t>
      </w:r>
      <w:r w:rsidRPr="004C5FA0">
        <w:t>one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Pr="00C742D0">
        <w:rPr>
          <w:lang w:eastAsia="en-US"/>
        </w:rPr>
        <w:t>.</w:t>
      </w:r>
    </w:p>
    <w:p w14:paraId="39B71752" w14:textId="797A848B" w:rsidR="006B7ADB" w:rsidRDefault="005430E6" w:rsidP="005846FA">
      <w:pPr>
        <w:rPr>
          <w:lang w:eastAsia="en-US"/>
        </w:rPr>
      </w:pPr>
      <w:r w:rsidRPr="004C5FA0">
        <w:rPr>
          <w:lang w:eastAsia="en-US"/>
        </w:rPr>
        <w:t xml:space="preserve">Client SHOULD only request the lowest level of acceptable Identity Verification, </w:t>
      </w:r>
      <w:r w:rsidRPr="00704259">
        <w:rPr>
          <w:lang w:eastAsia="en-US"/>
        </w:rPr>
        <w:t xml:space="preserve">within the </w:t>
      </w:r>
      <w:proofErr w:type="spellStart"/>
      <w:r w:rsidRPr="000D31AE">
        <w:rPr>
          <w:lang w:eastAsia="en-US"/>
        </w:rPr>
        <w:t>VoT</w:t>
      </w:r>
      <w:proofErr w:type="spellEnd"/>
      <w:r w:rsidR="00E51BD1">
        <w:rPr>
          <w:lang w:eastAsia="en-US"/>
        </w:rPr>
        <w:t xml:space="preserve"> </w:t>
      </w:r>
      <w:proofErr w:type="spellStart"/>
      <w:proofErr w:type="gramStart"/>
      <w:r w:rsidR="00E51BD1">
        <w:rPr>
          <w:lang w:eastAsia="en-US"/>
        </w:rPr>
        <w:t>set.</w:t>
      </w:r>
      <w:r w:rsidR="00F650BF">
        <w:rPr>
          <w:lang w:eastAsia="en-US"/>
        </w:rPr>
        <w:t>Vector</w:t>
      </w:r>
      <w:proofErr w:type="spellEnd"/>
      <w:proofErr w:type="gramEnd"/>
      <w:r w:rsidR="00F650BF">
        <w:rPr>
          <w:lang w:eastAsia="en-US"/>
        </w:rPr>
        <w:t xml:space="preserve"> request values MAY omit components, indicating that any </w:t>
      </w:r>
      <w:r w:rsidR="00F650BF">
        <w:rPr>
          <w:lang w:eastAsia="en-US"/>
        </w:rPr>
        <w:lastRenderedPageBreak/>
        <w:t>value</w:t>
      </w:r>
      <w:r w:rsidR="00166101">
        <w:rPr>
          <w:lang w:eastAsia="en-US"/>
        </w:rPr>
        <w:t xml:space="preserve"> </w:t>
      </w:r>
      <w:r w:rsidR="00F650BF">
        <w:rPr>
          <w:lang w:eastAsia="en-US"/>
        </w:rPr>
        <w:t>is acceptable for that component category, including omission of that</w:t>
      </w:r>
      <w:r w:rsidR="00166101">
        <w:rPr>
          <w:lang w:eastAsia="en-US"/>
        </w:rPr>
        <w:t xml:space="preserve"> </w:t>
      </w:r>
      <w:r w:rsidR="00F650BF">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84" w:name="_Ref512593225"/>
      <w:r>
        <w:t xml:space="preserve">Returning </w:t>
      </w:r>
      <w:r w:rsidR="00561E77">
        <w:t>Vectors of Trust values</w:t>
      </w:r>
      <w:bookmarkEnd w:id="84"/>
    </w:p>
    <w:p w14:paraId="422CB909" w14:textId="7DA23032"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w:t>
      </w:r>
      <w:r w:rsidR="00D16859">
        <w:t>SHALL</w:t>
      </w:r>
      <w:r w:rsidR="00DE6054">
        <w:t xml:space="preserve">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w:t>
      </w:r>
      <w:proofErr w:type="gramStart"/>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proofErr w:type="gramEnd"/>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6"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85" w:name="_Ref512590994"/>
      <w:r>
        <w:t>Trustmark</w:t>
      </w:r>
      <w:bookmarkEnd w:id="85"/>
    </w:p>
    <w:p w14:paraId="5FDE1C8E" w14:textId="77777777" w:rsidR="007B19DA" w:rsidRPr="000158AE" w:rsidRDefault="007B19DA" w:rsidP="007B19DA">
      <w:pPr>
        <w:rPr>
          <w:b/>
          <w:lang w:eastAsia="en-US"/>
        </w:rPr>
      </w:pPr>
      <w:r w:rsidRPr="000158AE">
        <w:rPr>
          <w:b/>
          <w:lang w:eastAsia="en-US"/>
        </w:rPr>
        <w:t>References</w:t>
      </w:r>
    </w:p>
    <w:p w14:paraId="28EA5E51" w14:textId="63C052F8" w:rsidR="007B19DA" w:rsidRDefault="00EE6A8D" w:rsidP="007B19DA">
      <w:pPr>
        <w:pStyle w:val="ListParagraph"/>
        <w:numPr>
          <w:ilvl w:val="0"/>
          <w:numId w:val="19"/>
        </w:numPr>
        <w:rPr>
          <w:lang w:eastAsia="en-US"/>
        </w:rPr>
      </w:pPr>
      <w:r>
        <w:rPr>
          <w:lang w:eastAsia="en-US"/>
        </w:rPr>
        <w:t>RFC8485</w:t>
      </w:r>
      <w:r w:rsidR="00AF3EF2">
        <w:rPr>
          <w:lang w:eastAsia="en-US"/>
        </w:rPr>
        <w:t xml:space="preserve"> - </w:t>
      </w:r>
      <w:r w:rsidR="007B19DA" w:rsidRPr="00AE0A50">
        <w:rPr>
          <w:lang w:eastAsia="en-US"/>
        </w:rPr>
        <w:t xml:space="preserve">Vectors of Trust </w:t>
      </w:r>
      <w:sdt>
        <w:sdtPr>
          <w:rPr>
            <w:lang w:eastAsia="en-US"/>
          </w:rPr>
          <w:id w:val="-1039280796"/>
          <w:citation/>
        </w:sdtPr>
        <w:sdtEndPr/>
        <w:sdtContent>
          <w:r w:rsidR="007B19DA">
            <w:rPr>
              <w:lang w:eastAsia="en-US"/>
            </w:rPr>
            <w:fldChar w:fldCharType="begin"/>
          </w:r>
          <w:r w:rsidR="007B19DA">
            <w:rPr>
              <w:lang w:eastAsia="en-US"/>
            </w:rPr>
            <w:instrText xml:space="preserve"> CITATION Int \l 2057 </w:instrText>
          </w:r>
          <w:r w:rsidR="007B19DA">
            <w:rPr>
              <w:lang w:eastAsia="en-US"/>
            </w:rPr>
            <w:fldChar w:fldCharType="separate"/>
          </w:r>
          <w:r w:rsidR="00BF386C">
            <w:rPr>
              <w:noProof/>
              <w:lang w:eastAsia="en-US"/>
            </w:rPr>
            <w:t>[3]</w:t>
          </w:r>
          <w:r w:rsidR="007B19DA">
            <w:rPr>
              <w:lang w:eastAsia="en-US"/>
            </w:rPr>
            <w:fldChar w:fldCharType="end"/>
          </w:r>
        </w:sdtContent>
      </w:sdt>
      <w:r w:rsidR="007B19DA">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r w:rsidR="00FC1D5F" w:rsidRPr="00F039D0">
        <w:rPr>
          <w:rFonts w:ascii="Courier New" w:hAnsi="Courier New" w:cs="Courier New"/>
          <w:sz w:val="22"/>
          <w:szCs w:val="22"/>
        </w:rPr>
        <w:t>trustmark_provider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lastRenderedPageBreak/>
        <w:t>Profiles</w:t>
      </w:r>
    </w:p>
    <w:p w14:paraId="3A205F05" w14:textId="4ADB2C05"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BF386C">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799"/>
        <w:gridCol w:w="7217"/>
      </w:tblGrid>
      <w:tr w:rsidR="00177DC6" w:rsidRPr="0064326D" w14:paraId="77C4B030" w14:textId="77777777" w:rsidTr="00AF1CFA">
        <w:trPr>
          <w:cnfStyle w:val="100000000000" w:firstRow="1" w:lastRow="0" w:firstColumn="0" w:lastColumn="0" w:oddVBand="0" w:evenVBand="0" w:oddHBand="0" w:evenHBand="0" w:firstRowFirstColumn="0" w:firstRowLastColumn="0" w:lastRowFirstColumn="0" w:lastRowLastColumn="0"/>
          <w:cantSplit/>
          <w:tblHeader/>
          <w:jc w:val="center"/>
        </w:trPr>
        <w:tc>
          <w:tcPr>
            <w:tcW w:w="1799" w:type="dxa"/>
          </w:tcPr>
          <w:p w14:paraId="2AED5BA9" w14:textId="5F9D15A8" w:rsidR="00177DC6" w:rsidRDefault="00177DC6" w:rsidP="0087344E">
            <w:pPr>
              <w:jc w:val="center"/>
              <w:rPr>
                <w:sz w:val="22"/>
                <w:szCs w:val="22"/>
              </w:rPr>
            </w:pPr>
            <w:r>
              <w:rPr>
                <w:sz w:val="22"/>
                <w:szCs w:val="22"/>
              </w:rPr>
              <w:t>Vector</w:t>
            </w:r>
          </w:p>
        </w:tc>
        <w:tc>
          <w:tcPr>
            <w:tcW w:w="7217"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AF1CFA">
        <w:trPr>
          <w:cantSplit/>
          <w:jc w:val="center"/>
        </w:trPr>
        <w:tc>
          <w:tcPr>
            <w:tcW w:w="1799" w:type="dxa"/>
          </w:tcPr>
          <w:p w14:paraId="662F005A" w14:textId="44D79276" w:rsidR="00177DC6" w:rsidRPr="00563477" w:rsidRDefault="00587043" w:rsidP="0087344E">
            <w:pPr>
              <w:jc w:val="center"/>
              <w:rPr>
                <w:sz w:val="22"/>
                <w:szCs w:val="22"/>
              </w:rPr>
            </w:pPr>
            <w:r>
              <w:rPr>
                <w:sz w:val="22"/>
                <w:szCs w:val="22"/>
              </w:rPr>
              <w:t>“P</w:t>
            </w:r>
            <w:proofErr w:type="gramStart"/>
            <w:r>
              <w:rPr>
                <w:sz w:val="22"/>
                <w:szCs w:val="22"/>
              </w:rPr>
              <w:t>0.C</w:t>
            </w:r>
            <w:r w:rsidR="0014606D">
              <w:rPr>
                <w:sz w:val="22"/>
                <w:szCs w:val="22"/>
              </w:rPr>
              <w:t>p</w:t>
            </w:r>
            <w:proofErr w:type="gramEnd"/>
            <w:r>
              <w:rPr>
                <w:sz w:val="22"/>
                <w:szCs w:val="22"/>
              </w:rPr>
              <w:t>”</w:t>
            </w:r>
          </w:p>
        </w:tc>
        <w:tc>
          <w:tcPr>
            <w:tcW w:w="7217" w:type="dxa"/>
          </w:tcPr>
          <w:p w14:paraId="4EB32585" w14:textId="6C3BD2D0" w:rsidR="00177DC6" w:rsidRPr="00BC42D7" w:rsidRDefault="007C4831" w:rsidP="0087344E">
            <w:pPr>
              <w:rPr>
                <w:sz w:val="22"/>
                <w:szCs w:val="22"/>
              </w:rPr>
            </w:pPr>
            <w:r>
              <w:rPr>
                <w:sz w:val="22"/>
                <w:szCs w:val="22"/>
              </w:rPr>
              <w:t xml:space="preserve">Low </w:t>
            </w:r>
            <w:r w:rsidR="00587043">
              <w:rPr>
                <w:sz w:val="22"/>
                <w:szCs w:val="22"/>
              </w:rPr>
              <w:t>Identity verification, user authenticated using password</w:t>
            </w:r>
          </w:p>
        </w:tc>
      </w:tr>
      <w:tr w:rsidR="00AF1CFA" w:rsidRPr="0064326D" w14:paraId="39105ADA" w14:textId="77777777" w:rsidTr="00AF1CFA">
        <w:trPr>
          <w:cantSplit/>
          <w:jc w:val="center"/>
        </w:trPr>
        <w:tc>
          <w:tcPr>
            <w:tcW w:w="1799" w:type="dxa"/>
          </w:tcPr>
          <w:p w14:paraId="086E07AB" w14:textId="49A55D6E" w:rsidR="00AF1CFA" w:rsidRDefault="00AF1CFA" w:rsidP="00AF1CFA">
            <w:pPr>
              <w:jc w:val="center"/>
              <w:rPr>
                <w:sz w:val="22"/>
                <w:szCs w:val="22"/>
              </w:rPr>
            </w:pPr>
            <w:r>
              <w:rPr>
                <w:sz w:val="22"/>
                <w:szCs w:val="22"/>
              </w:rPr>
              <w:t>“P0.</w:t>
            </w:r>
            <w:proofErr w:type="gramStart"/>
            <w:r>
              <w:rPr>
                <w:sz w:val="22"/>
                <w:szCs w:val="22"/>
              </w:rPr>
              <w:t>Cp.Cd</w:t>
            </w:r>
            <w:proofErr w:type="gramEnd"/>
            <w:r>
              <w:rPr>
                <w:sz w:val="22"/>
                <w:szCs w:val="22"/>
              </w:rPr>
              <w:t>”</w:t>
            </w:r>
          </w:p>
        </w:tc>
        <w:tc>
          <w:tcPr>
            <w:tcW w:w="7217" w:type="dxa"/>
          </w:tcPr>
          <w:p w14:paraId="0028D217" w14:textId="52A18C34" w:rsidR="00AF1CFA" w:rsidDel="007C4831" w:rsidRDefault="00AF1CFA" w:rsidP="00AF1CFA">
            <w:pPr>
              <w:rPr>
                <w:sz w:val="22"/>
                <w:szCs w:val="22"/>
              </w:rPr>
            </w:pPr>
            <w:r>
              <w:rPr>
                <w:sz w:val="22"/>
                <w:szCs w:val="22"/>
              </w:rPr>
              <w:t>Low Identity verification, user authenticated using password and enrolled device (2FA)</w:t>
            </w:r>
          </w:p>
        </w:tc>
      </w:tr>
      <w:tr w:rsidR="00AF1CFA" w:rsidRPr="0064326D" w14:paraId="24DCE253" w14:textId="77777777" w:rsidTr="00AF1CFA">
        <w:trPr>
          <w:cantSplit/>
          <w:jc w:val="center"/>
        </w:trPr>
        <w:tc>
          <w:tcPr>
            <w:tcW w:w="1799" w:type="dxa"/>
          </w:tcPr>
          <w:p w14:paraId="5A1D0127" w14:textId="143214D1" w:rsidR="00AF1CFA" w:rsidRDefault="00AF1CFA" w:rsidP="00AF1CFA">
            <w:pPr>
              <w:jc w:val="center"/>
              <w:rPr>
                <w:sz w:val="22"/>
                <w:szCs w:val="22"/>
              </w:rPr>
            </w:pPr>
            <w:r>
              <w:rPr>
                <w:sz w:val="22"/>
                <w:szCs w:val="22"/>
              </w:rPr>
              <w:t>“P0.</w:t>
            </w:r>
            <w:proofErr w:type="gramStart"/>
            <w:r>
              <w:rPr>
                <w:sz w:val="22"/>
                <w:szCs w:val="22"/>
              </w:rPr>
              <w:t>Cp.Ck</w:t>
            </w:r>
            <w:proofErr w:type="gramEnd"/>
            <w:r>
              <w:rPr>
                <w:sz w:val="22"/>
                <w:szCs w:val="22"/>
              </w:rPr>
              <w:t>”</w:t>
            </w:r>
          </w:p>
        </w:tc>
        <w:tc>
          <w:tcPr>
            <w:tcW w:w="7217" w:type="dxa"/>
          </w:tcPr>
          <w:p w14:paraId="25C22A48" w14:textId="3766277A" w:rsidR="00AF1CFA" w:rsidDel="007C4831" w:rsidRDefault="00AF1CFA" w:rsidP="00AF1CFA">
            <w:pPr>
              <w:rPr>
                <w:sz w:val="22"/>
                <w:szCs w:val="22"/>
              </w:rPr>
            </w:pPr>
            <w:r>
              <w:rPr>
                <w:sz w:val="22"/>
                <w:szCs w:val="22"/>
              </w:rPr>
              <w:t>Low Identity verification, user authenticated using password and shared key within a device (2FA)</w:t>
            </w:r>
          </w:p>
        </w:tc>
      </w:tr>
      <w:tr w:rsidR="00AF1CFA" w:rsidRPr="0064326D" w14:paraId="5109671D" w14:textId="77777777" w:rsidTr="00AF1CFA">
        <w:trPr>
          <w:cantSplit/>
          <w:jc w:val="center"/>
        </w:trPr>
        <w:tc>
          <w:tcPr>
            <w:tcW w:w="1799" w:type="dxa"/>
          </w:tcPr>
          <w:p w14:paraId="7EA6E28A" w14:textId="55D8F1C8" w:rsidR="00AF1CFA" w:rsidRDefault="00AF1CFA" w:rsidP="00AF1CFA">
            <w:pPr>
              <w:jc w:val="center"/>
              <w:rPr>
                <w:sz w:val="22"/>
                <w:szCs w:val="22"/>
              </w:rPr>
            </w:pPr>
            <w:r>
              <w:rPr>
                <w:sz w:val="22"/>
                <w:szCs w:val="22"/>
              </w:rPr>
              <w:t>“P5.</w:t>
            </w:r>
            <w:proofErr w:type="gramStart"/>
            <w:r>
              <w:rPr>
                <w:sz w:val="22"/>
                <w:szCs w:val="22"/>
              </w:rPr>
              <w:t>Cp.Cd</w:t>
            </w:r>
            <w:proofErr w:type="gramEnd"/>
            <w:r>
              <w:rPr>
                <w:sz w:val="22"/>
                <w:szCs w:val="22"/>
              </w:rPr>
              <w:t>”</w:t>
            </w:r>
          </w:p>
        </w:tc>
        <w:tc>
          <w:tcPr>
            <w:tcW w:w="7217" w:type="dxa"/>
          </w:tcPr>
          <w:p w14:paraId="3B308FCC" w14:textId="062D50A0" w:rsidR="00AF1CFA" w:rsidRPr="0064326D" w:rsidRDefault="00AF1CFA" w:rsidP="00AF1CFA">
            <w:pPr>
              <w:rPr>
                <w:sz w:val="22"/>
                <w:szCs w:val="22"/>
              </w:rPr>
            </w:pPr>
            <w:r>
              <w:rPr>
                <w:sz w:val="22"/>
                <w:szCs w:val="22"/>
              </w:rPr>
              <w:t>Medium Identity verification, user authenticated using password and enrolled device (2FA)</w:t>
            </w:r>
          </w:p>
        </w:tc>
      </w:tr>
      <w:tr w:rsidR="00AF1CFA" w:rsidRPr="0064326D" w14:paraId="00900B20" w14:textId="77777777" w:rsidTr="00AF1CFA">
        <w:trPr>
          <w:cantSplit/>
          <w:jc w:val="center"/>
        </w:trPr>
        <w:tc>
          <w:tcPr>
            <w:tcW w:w="1799" w:type="dxa"/>
          </w:tcPr>
          <w:p w14:paraId="70C5B3DA" w14:textId="1B0CAD82" w:rsidR="00AF1CFA" w:rsidRDefault="00AF1CFA" w:rsidP="00AF1CFA">
            <w:pPr>
              <w:jc w:val="center"/>
              <w:rPr>
                <w:sz w:val="22"/>
                <w:szCs w:val="22"/>
              </w:rPr>
            </w:pPr>
            <w:r>
              <w:rPr>
                <w:sz w:val="22"/>
                <w:szCs w:val="22"/>
              </w:rPr>
              <w:t>“P5.</w:t>
            </w:r>
            <w:proofErr w:type="gramStart"/>
            <w:r>
              <w:rPr>
                <w:sz w:val="22"/>
                <w:szCs w:val="22"/>
              </w:rPr>
              <w:t>Cp.Ck</w:t>
            </w:r>
            <w:proofErr w:type="gramEnd"/>
            <w:r>
              <w:rPr>
                <w:sz w:val="22"/>
                <w:szCs w:val="22"/>
              </w:rPr>
              <w:t>”</w:t>
            </w:r>
          </w:p>
        </w:tc>
        <w:tc>
          <w:tcPr>
            <w:tcW w:w="7217" w:type="dxa"/>
          </w:tcPr>
          <w:p w14:paraId="4B511499" w14:textId="247A4395" w:rsidR="00AF1CFA" w:rsidRDefault="00AF1CFA" w:rsidP="00AF1CFA">
            <w:pPr>
              <w:rPr>
                <w:sz w:val="22"/>
                <w:szCs w:val="22"/>
              </w:rPr>
            </w:pPr>
            <w:r>
              <w:rPr>
                <w:sz w:val="22"/>
                <w:szCs w:val="22"/>
              </w:rPr>
              <w:t>Medium Identity verification, user authenticated using password and shared key within a device (2FA)</w:t>
            </w:r>
          </w:p>
        </w:tc>
      </w:tr>
      <w:tr w:rsidR="00AF1CFA" w:rsidRPr="0064326D" w14:paraId="3B1DA1B7" w14:textId="77777777" w:rsidTr="00AF1CFA">
        <w:trPr>
          <w:cantSplit/>
          <w:jc w:val="center"/>
        </w:trPr>
        <w:tc>
          <w:tcPr>
            <w:tcW w:w="1799" w:type="dxa"/>
          </w:tcPr>
          <w:p w14:paraId="226C49DD" w14:textId="57965DE6" w:rsidR="00AF1CFA" w:rsidRDefault="00AF1CFA" w:rsidP="00AF1CFA">
            <w:pPr>
              <w:jc w:val="center"/>
              <w:rPr>
                <w:sz w:val="22"/>
                <w:szCs w:val="22"/>
              </w:rPr>
            </w:pPr>
            <w:r>
              <w:rPr>
                <w:sz w:val="22"/>
                <w:szCs w:val="22"/>
              </w:rPr>
              <w:t>“P</w:t>
            </w:r>
            <w:proofErr w:type="gramStart"/>
            <w:r>
              <w:rPr>
                <w:sz w:val="22"/>
                <w:szCs w:val="22"/>
              </w:rPr>
              <w:t>5.Cm</w:t>
            </w:r>
            <w:proofErr w:type="gramEnd"/>
            <w:r>
              <w:rPr>
                <w:sz w:val="22"/>
                <w:szCs w:val="22"/>
              </w:rPr>
              <w:t>”</w:t>
            </w:r>
          </w:p>
        </w:tc>
        <w:tc>
          <w:tcPr>
            <w:tcW w:w="7217" w:type="dxa"/>
          </w:tcPr>
          <w:p w14:paraId="2F5A6D3E" w14:textId="355CB43E" w:rsidR="00AF1CFA" w:rsidRDefault="00AF1CFA" w:rsidP="00AF1CFA">
            <w:pPr>
              <w:rPr>
                <w:sz w:val="22"/>
                <w:szCs w:val="22"/>
              </w:rPr>
            </w:pPr>
            <w:r>
              <w:rPr>
                <w:sz w:val="22"/>
                <w:szCs w:val="22"/>
              </w:rPr>
              <w:t>Medium Identity verification, user authenticated via asymmetric key within a device (2FA) (for example, FIDO UAF authentication)</w:t>
            </w:r>
          </w:p>
        </w:tc>
      </w:tr>
      <w:tr w:rsidR="00AF1CFA" w:rsidRPr="0064326D" w14:paraId="2CDCDB3F" w14:textId="77777777" w:rsidTr="00AF1CFA">
        <w:trPr>
          <w:cantSplit/>
          <w:jc w:val="center"/>
        </w:trPr>
        <w:tc>
          <w:tcPr>
            <w:tcW w:w="1799" w:type="dxa"/>
          </w:tcPr>
          <w:p w14:paraId="5C99D532" w14:textId="08F76BE0" w:rsidR="00AF1CFA" w:rsidRDefault="00AF1CFA" w:rsidP="00AF1CFA">
            <w:pPr>
              <w:jc w:val="center"/>
              <w:rPr>
                <w:sz w:val="22"/>
                <w:szCs w:val="22"/>
              </w:rPr>
            </w:pPr>
            <w:r>
              <w:rPr>
                <w:sz w:val="22"/>
                <w:szCs w:val="22"/>
              </w:rPr>
              <w:t>“P9.</w:t>
            </w:r>
            <w:proofErr w:type="gramStart"/>
            <w:r>
              <w:rPr>
                <w:sz w:val="22"/>
                <w:szCs w:val="22"/>
              </w:rPr>
              <w:t>Cp.Cd</w:t>
            </w:r>
            <w:proofErr w:type="gramEnd"/>
            <w:r>
              <w:rPr>
                <w:sz w:val="22"/>
                <w:szCs w:val="22"/>
              </w:rPr>
              <w:t>”</w:t>
            </w:r>
          </w:p>
        </w:tc>
        <w:tc>
          <w:tcPr>
            <w:tcW w:w="7217" w:type="dxa"/>
          </w:tcPr>
          <w:p w14:paraId="1494D5DA" w14:textId="7C0AF479" w:rsidR="00AF1CFA" w:rsidRDefault="00AF1CFA" w:rsidP="00AF1CFA">
            <w:pPr>
              <w:rPr>
                <w:sz w:val="22"/>
                <w:szCs w:val="22"/>
              </w:rPr>
            </w:pPr>
            <w:r>
              <w:rPr>
                <w:sz w:val="22"/>
                <w:szCs w:val="22"/>
              </w:rPr>
              <w:t>High Identity verification, user authenticated using password and enrolled device (2FA)</w:t>
            </w:r>
          </w:p>
        </w:tc>
      </w:tr>
      <w:tr w:rsidR="00AF1CFA" w:rsidRPr="0064326D" w14:paraId="2FC36C01" w14:textId="77777777" w:rsidTr="00AF1CFA">
        <w:trPr>
          <w:cantSplit/>
          <w:jc w:val="center"/>
        </w:trPr>
        <w:tc>
          <w:tcPr>
            <w:tcW w:w="1799" w:type="dxa"/>
          </w:tcPr>
          <w:p w14:paraId="6C02693F" w14:textId="16F22042" w:rsidR="00AF1CFA" w:rsidRDefault="00AF1CFA" w:rsidP="00AF1CFA">
            <w:pPr>
              <w:jc w:val="center"/>
              <w:rPr>
                <w:sz w:val="22"/>
                <w:szCs w:val="22"/>
              </w:rPr>
            </w:pPr>
            <w:r>
              <w:rPr>
                <w:sz w:val="22"/>
                <w:szCs w:val="22"/>
              </w:rPr>
              <w:t>“P9.</w:t>
            </w:r>
            <w:proofErr w:type="gramStart"/>
            <w:r>
              <w:rPr>
                <w:sz w:val="22"/>
                <w:szCs w:val="22"/>
              </w:rPr>
              <w:t>Cp.Ck</w:t>
            </w:r>
            <w:proofErr w:type="gramEnd"/>
            <w:r>
              <w:rPr>
                <w:sz w:val="22"/>
                <w:szCs w:val="22"/>
              </w:rPr>
              <w:t>”</w:t>
            </w:r>
          </w:p>
        </w:tc>
        <w:tc>
          <w:tcPr>
            <w:tcW w:w="7217" w:type="dxa"/>
          </w:tcPr>
          <w:p w14:paraId="338C7DD0" w14:textId="0949A69D" w:rsidR="00AF1CFA" w:rsidRDefault="00AF1CFA" w:rsidP="00AF1CFA">
            <w:pPr>
              <w:rPr>
                <w:sz w:val="22"/>
                <w:szCs w:val="22"/>
              </w:rPr>
            </w:pPr>
            <w:r>
              <w:rPr>
                <w:sz w:val="22"/>
                <w:szCs w:val="22"/>
              </w:rPr>
              <w:t>High Identity verification, user authenticated using password and shared key within a device (2FA)</w:t>
            </w:r>
          </w:p>
        </w:tc>
      </w:tr>
      <w:tr w:rsidR="00AF1CFA" w:rsidRPr="0064326D" w14:paraId="79416674" w14:textId="77777777" w:rsidTr="00AF1CFA">
        <w:trPr>
          <w:cantSplit/>
          <w:jc w:val="center"/>
        </w:trPr>
        <w:tc>
          <w:tcPr>
            <w:tcW w:w="1799" w:type="dxa"/>
          </w:tcPr>
          <w:p w14:paraId="6A1C3B2A" w14:textId="61CC3A13" w:rsidR="00AF1CFA" w:rsidRDefault="00AF1CFA" w:rsidP="00AF1CFA">
            <w:pPr>
              <w:jc w:val="center"/>
              <w:rPr>
                <w:sz w:val="22"/>
                <w:szCs w:val="22"/>
              </w:rPr>
            </w:pPr>
            <w:r>
              <w:rPr>
                <w:sz w:val="22"/>
                <w:szCs w:val="22"/>
              </w:rPr>
              <w:t>“P</w:t>
            </w:r>
            <w:proofErr w:type="gramStart"/>
            <w:r>
              <w:rPr>
                <w:sz w:val="22"/>
                <w:szCs w:val="22"/>
              </w:rPr>
              <w:t>9.Cm</w:t>
            </w:r>
            <w:proofErr w:type="gramEnd"/>
            <w:r>
              <w:rPr>
                <w:sz w:val="22"/>
                <w:szCs w:val="22"/>
              </w:rPr>
              <w:t>”</w:t>
            </w:r>
          </w:p>
        </w:tc>
        <w:tc>
          <w:tcPr>
            <w:tcW w:w="7217" w:type="dxa"/>
          </w:tcPr>
          <w:p w14:paraId="5816AEEC" w14:textId="5681E000" w:rsidR="00AF1CFA" w:rsidRDefault="00AF1CFA" w:rsidP="00AF1CFA">
            <w:pPr>
              <w:rPr>
                <w:sz w:val="22"/>
                <w:szCs w:val="22"/>
              </w:rPr>
            </w:pPr>
            <w:r>
              <w:rPr>
                <w:sz w:val="22"/>
                <w:szCs w:val="22"/>
              </w:rPr>
              <w:t>High Identity verification, user authenticated via asymmetric key within a device (2FA)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6B59E513"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BF386C">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w:t>
      </w:r>
      <w:proofErr w:type="gramStart"/>
      <w:r w:rsidR="00CA0783">
        <w:rPr>
          <w:lang w:eastAsia="en-US"/>
        </w:rPr>
        <w:t>C</w:t>
      </w:r>
      <w:r w:rsidR="00F4200E">
        <w:rPr>
          <w:lang w:eastAsia="en-US"/>
        </w:rPr>
        <w:t>p</w:t>
      </w:r>
      <w:r w:rsidR="00CA0783">
        <w:rPr>
          <w:lang w:eastAsia="en-US"/>
        </w:rPr>
        <w:t>.C</w:t>
      </w:r>
      <w:r w:rsidR="00F4200E">
        <w:rPr>
          <w:lang w:eastAsia="en-US"/>
        </w:rPr>
        <w:t>d</w:t>
      </w:r>
      <w:proofErr w:type="gramEnd"/>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FA3FC73"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BF386C">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lastRenderedPageBreak/>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6271E4C" w:rsidR="007B45BE" w:rsidRDefault="006A09B1" w:rsidP="007B45BE">
      <w:pPr>
        <w:rPr>
          <w:lang w:eastAsia="en-US"/>
        </w:rPr>
      </w:pPr>
      <w:r>
        <w:rPr>
          <w:lang w:eastAsia="en-US"/>
        </w:rPr>
        <w:t>“[</w:t>
      </w:r>
      <w:r w:rsidR="00937E61">
        <w:rPr>
          <w:lang w:eastAsia="en-US"/>
        </w:rPr>
        <w:t>“P5.</w:t>
      </w:r>
      <w:proofErr w:type="gramStart"/>
      <w:r w:rsidR="00937E61">
        <w:rPr>
          <w:lang w:eastAsia="en-US"/>
        </w:rPr>
        <w:t>C</w:t>
      </w:r>
      <w:r w:rsidR="00F4200E">
        <w:rPr>
          <w:lang w:eastAsia="en-US"/>
        </w:rPr>
        <w:t>p</w:t>
      </w:r>
      <w:r w:rsidR="00937E61">
        <w:rPr>
          <w:lang w:eastAsia="en-US"/>
        </w:rPr>
        <w:t>.C</w:t>
      </w:r>
      <w:r w:rsidR="00F4200E">
        <w:rPr>
          <w:lang w:eastAsia="en-US"/>
        </w:rPr>
        <w:t>d</w:t>
      </w:r>
      <w:proofErr w:type="gramEnd"/>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Pr>
          <w:lang w:eastAsia="en-US"/>
        </w:rPr>
        <w:t>,“P5.C</w:t>
      </w:r>
      <w:r w:rsidR="00F15DC2">
        <w:rPr>
          <w:lang w:eastAsia="en-US"/>
        </w:rPr>
        <w:t>m</w:t>
      </w:r>
      <w:r w:rsidR="008C732B">
        <w:rPr>
          <w:lang w:eastAsia="en-US"/>
        </w:rPr>
        <w:t>”</w:t>
      </w:r>
      <w:r>
        <w:rPr>
          <w:lang w:eastAsia="en-US"/>
        </w:rPr>
        <w:t>]”</w:t>
      </w:r>
    </w:p>
    <w:p w14:paraId="2CDFA973" w14:textId="1EC9D3A3" w:rsidR="00300A48" w:rsidRDefault="00300A48" w:rsidP="00300A48">
      <w:pPr>
        <w:pStyle w:val="Heading4"/>
        <w:rPr>
          <w:lang w:eastAsia="en-US"/>
        </w:rPr>
      </w:pPr>
      <w:r>
        <w:rPr>
          <w:lang w:eastAsia="en-US"/>
        </w:rPr>
        <w:t xml:space="preserve">Example 3 – Partner Service provides access to both basic data (not sensitive) and </w:t>
      </w:r>
      <w:r w:rsidR="00AD5293">
        <w:rPr>
          <w:lang w:eastAsia="en-US"/>
        </w:rPr>
        <w:t>sensitive data</w:t>
      </w:r>
    </w:p>
    <w:p w14:paraId="3FC8D2A1" w14:textId="71D02142" w:rsidR="00AD5293" w:rsidRDefault="00AD5293" w:rsidP="00AD5293">
      <w:pPr>
        <w:rPr>
          <w:lang w:eastAsia="en-US"/>
        </w:rPr>
      </w:pPr>
    </w:p>
    <w:p w14:paraId="71FFCF6D" w14:textId="03D44639" w:rsidR="008B5B9C" w:rsidRDefault="00A53DDA" w:rsidP="00120BB2">
      <w:pPr>
        <w:jc w:val="both"/>
        <w:rPr>
          <w:lang w:eastAsia="en-US"/>
        </w:rPr>
      </w:pPr>
      <w:r>
        <w:rPr>
          <w:lang w:eastAsia="en-US"/>
        </w:rPr>
        <w:t xml:space="preserve">This example maps onto </w:t>
      </w:r>
      <w:r w:rsidR="00443798">
        <w:rPr>
          <w:lang w:eastAsia="en-US"/>
        </w:rPr>
        <w:t xml:space="preserve">a </w:t>
      </w:r>
      <w:r w:rsidR="00FC0FA3">
        <w:rPr>
          <w:lang w:eastAsia="en-US"/>
        </w:rPr>
        <w:t xml:space="preserve">service offering </w:t>
      </w:r>
      <w:r w:rsidR="006C00AC">
        <w:rPr>
          <w:lang w:eastAsia="en-US"/>
        </w:rPr>
        <w:t xml:space="preserve">multiple </w:t>
      </w:r>
      <w:r w:rsidR="00D13936">
        <w:rPr>
          <w:lang w:eastAsia="en-US"/>
        </w:rPr>
        <w:t>features</w:t>
      </w:r>
      <w:r w:rsidR="006C00AC">
        <w:rPr>
          <w:lang w:eastAsia="en-US"/>
        </w:rPr>
        <w:t xml:space="preserve">, of which some </w:t>
      </w:r>
      <w:r w:rsidR="00DC6457">
        <w:rPr>
          <w:lang w:eastAsia="en-US"/>
        </w:rPr>
        <w:t>require basic</w:t>
      </w:r>
      <w:r w:rsidR="00F827C6">
        <w:rPr>
          <w:lang w:eastAsia="en-US"/>
        </w:rPr>
        <w:t xml:space="preserve"> </w:t>
      </w:r>
      <w:r w:rsidR="00930CD1">
        <w:rPr>
          <w:lang w:eastAsia="en-US"/>
        </w:rPr>
        <w:t xml:space="preserve">user </w:t>
      </w:r>
      <w:r w:rsidR="00F827C6">
        <w:rPr>
          <w:lang w:eastAsia="en-US"/>
        </w:rPr>
        <w:t>data</w:t>
      </w:r>
      <w:r w:rsidR="00F25224">
        <w:rPr>
          <w:lang w:eastAsia="en-US"/>
        </w:rPr>
        <w:t>,</w:t>
      </w:r>
      <w:r w:rsidR="006C00AC">
        <w:rPr>
          <w:lang w:eastAsia="en-US"/>
        </w:rPr>
        <w:t xml:space="preserve"> and some </w:t>
      </w:r>
      <w:r w:rsidR="00F827C6">
        <w:rPr>
          <w:lang w:eastAsia="en-US"/>
        </w:rPr>
        <w:t>require</w:t>
      </w:r>
      <w:r w:rsidR="006C00AC">
        <w:rPr>
          <w:lang w:eastAsia="en-US"/>
        </w:rPr>
        <w:t xml:space="preserve"> sensitive </w:t>
      </w:r>
      <w:r w:rsidR="00930CD1">
        <w:rPr>
          <w:lang w:eastAsia="en-US"/>
        </w:rPr>
        <w:t xml:space="preserve">user </w:t>
      </w:r>
      <w:r w:rsidR="00F827C6">
        <w:rPr>
          <w:lang w:eastAsia="en-US"/>
        </w:rPr>
        <w:t>data</w:t>
      </w:r>
      <w:r w:rsidR="006C00AC">
        <w:rPr>
          <w:lang w:eastAsia="en-US"/>
        </w:rPr>
        <w:t>.</w:t>
      </w:r>
    </w:p>
    <w:p w14:paraId="0196AA72" w14:textId="0C1583C2" w:rsidR="00930CD1" w:rsidRDefault="00930CD1" w:rsidP="00120BB2">
      <w:pPr>
        <w:jc w:val="both"/>
        <w:rPr>
          <w:lang w:eastAsia="en-US"/>
        </w:rPr>
      </w:pPr>
    </w:p>
    <w:p w14:paraId="4F187F8F" w14:textId="77777777" w:rsidR="00BE3DA9" w:rsidRDefault="00930CD1" w:rsidP="00120BB2">
      <w:pPr>
        <w:jc w:val="both"/>
        <w:rPr>
          <w:lang w:eastAsia="en-US"/>
        </w:rPr>
      </w:pPr>
      <w:r w:rsidRPr="00930CD1">
        <w:rPr>
          <w:lang w:eastAsia="en-US"/>
        </w:rPr>
        <w:t>Service requests NHS login for Medium Verification (P5) and High Authentication for a user</w:t>
      </w:r>
      <w:r w:rsidR="00BE3DA9">
        <w:rPr>
          <w:lang w:eastAsia="en-US"/>
        </w:rPr>
        <w:t>. The service sends the following as acceptable Vectors in the ‘</w:t>
      </w:r>
      <w:proofErr w:type="spellStart"/>
      <w:r w:rsidR="00BE3DA9">
        <w:rPr>
          <w:lang w:eastAsia="en-US"/>
        </w:rPr>
        <w:t>vtr</w:t>
      </w:r>
      <w:proofErr w:type="spellEnd"/>
      <w:r w:rsidR="00BE3DA9">
        <w:rPr>
          <w:lang w:eastAsia="en-US"/>
        </w:rPr>
        <w:t>’ parameter:</w:t>
      </w:r>
    </w:p>
    <w:p w14:paraId="79E26970" w14:textId="77777777" w:rsidR="00BE3DA9" w:rsidRDefault="00BE3DA9" w:rsidP="00120BB2">
      <w:pPr>
        <w:jc w:val="both"/>
        <w:rPr>
          <w:lang w:eastAsia="en-US"/>
        </w:rPr>
      </w:pPr>
      <w:r>
        <w:rPr>
          <w:lang w:eastAsia="en-US"/>
        </w:rPr>
        <w:t>“[“P5.</w:t>
      </w:r>
      <w:proofErr w:type="gramStart"/>
      <w:r>
        <w:rPr>
          <w:lang w:eastAsia="en-US"/>
        </w:rPr>
        <w:t>Cp.Cd</w:t>
      </w:r>
      <w:proofErr w:type="gramEnd"/>
      <w:r>
        <w:rPr>
          <w:lang w:eastAsia="en-US"/>
        </w:rPr>
        <w:t>”,“P5.Cp.Ck”,“P5.Cm”]”</w:t>
      </w:r>
    </w:p>
    <w:p w14:paraId="306C52D2" w14:textId="7B292D8A" w:rsidR="00930CD1" w:rsidRDefault="00626C80" w:rsidP="00120BB2">
      <w:pPr>
        <w:jc w:val="both"/>
        <w:rPr>
          <w:lang w:eastAsia="en-US"/>
        </w:rPr>
      </w:pPr>
      <w:r w:rsidRPr="00626C80">
        <w:rPr>
          <w:lang w:eastAsia="en-US"/>
        </w:rPr>
        <w:t>Successfully authenticated user can either</w:t>
      </w:r>
      <w:r w:rsidR="004B0430">
        <w:rPr>
          <w:lang w:eastAsia="en-US"/>
        </w:rPr>
        <w:t xml:space="preserve"> be</w:t>
      </w:r>
      <w:r w:rsidRPr="00626C80">
        <w:rPr>
          <w:lang w:eastAsia="en-US"/>
        </w:rPr>
        <w:t xml:space="preserve"> P5 or P9 in terms of identity verification.</w:t>
      </w:r>
    </w:p>
    <w:p w14:paraId="70B5B2EA" w14:textId="77777777" w:rsidR="004B0430" w:rsidRDefault="004B0430" w:rsidP="00F328E8">
      <w:pPr>
        <w:jc w:val="both"/>
        <w:rPr>
          <w:lang w:eastAsia="en-US"/>
        </w:rPr>
      </w:pPr>
    </w:p>
    <w:p w14:paraId="1A626D71" w14:textId="43C17BC3" w:rsidR="00343C23" w:rsidRDefault="00626C80" w:rsidP="00120BB2">
      <w:pPr>
        <w:jc w:val="both"/>
        <w:rPr>
          <w:lang w:eastAsia="en-US"/>
        </w:rPr>
      </w:pPr>
      <w:r w:rsidRPr="00626C80">
        <w:rPr>
          <w:lang w:eastAsia="en-US"/>
        </w:rPr>
        <w:t>For a P9 user (high identity verification) the service can offer all the functionalities, as the user meets service requirements of High Verification and High Authentication</w:t>
      </w:r>
    </w:p>
    <w:p w14:paraId="4EBADEB9" w14:textId="77777777" w:rsidR="004B0430" w:rsidRDefault="00626C80" w:rsidP="00F328E8">
      <w:pPr>
        <w:jc w:val="both"/>
        <w:rPr>
          <w:lang w:eastAsia="en-US"/>
        </w:rPr>
      </w:pPr>
      <w:r w:rsidRPr="00626C80">
        <w:rPr>
          <w:lang w:eastAsia="en-US"/>
        </w:rPr>
        <w:t xml:space="preserve"> </w:t>
      </w:r>
    </w:p>
    <w:p w14:paraId="4E62A487" w14:textId="76E51DF3" w:rsidR="000430DB" w:rsidRDefault="001B0E8C" w:rsidP="00120BB2">
      <w:pPr>
        <w:jc w:val="both"/>
        <w:rPr>
          <w:lang w:eastAsia="en-US"/>
        </w:rPr>
      </w:pPr>
      <w:r>
        <w:rPr>
          <w:lang w:eastAsia="en-US"/>
        </w:rPr>
        <w:t xml:space="preserve">For a </w:t>
      </w:r>
      <w:r w:rsidR="00F22CD1">
        <w:rPr>
          <w:lang w:eastAsia="en-US"/>
        </w:rPr>
        <w:t>P5</w:t>
      </w:r>
      <w:r w:rsidR="00A32BE9">
        <w:rPr>
          <w:lang w:eastAsia="en-US"/>
        </w:rPr>
        <w:t xml:space="preserve"> user</w:t>
      </w:r>
      <w:r w:rsidR="00F22CD1">
        <w:rPr>
          <w:lang w:eastAsia="en-US"/>
        </w:rPr>
        <w:t xml:space="preserve"> (medium </w:t>
      </w:r>
      <w:r w:rsidR="00A32BE9">
        <w:rPr>
          <w:lang w:eastAsia="en-US"/>
        </w:rPr>
        <w:t xml:space="preserve">identity </w:t>
      </w:r>
      <w:r w:rsidR="00F22CD1">
        <w:rPr>
          <w:lang w:eastAsia="en-US"/>
        </w:rPr>
        <w:t>verification) t</w:t>
      </w:r>
      <w:r w:rsidR="00AD5293">
        <w:rPr>
          <w:lang w:eastAsia="en-US"/>
        </w:rPr>
        <w:t xml:space="preserve">he service </w:t>
      </w:r>
      <w:r w:rsidR="003E14BD">
        <w:rPr>
          <w:lang w:eastAsia="en-US"/>
        </w:rPr>
        <w:t xml:space="preserve">offers basic features at the user’s initial login </w:t>
      </w:r>
      <w:r w:rsidR="00374B3B" w:rsidRPr="00374B3B">
        <w:rPr>
          <w:lang w:eastAsia="en-US"/>
        </w:rPr>
        <w:t>as the user meets service requirements of Medium Verification and High Authentication only.</w:t>
      </w:r>
    </w:p>
    <w:p w14:paraId="4D40E035" w14:textId="32BEAEBF" w:rsidR="008270DA" w:rsidRDefault="000430DB" w:rsidP="00120BB2">
      <w:pPr>
        <w:jc w:val="both"/>
        <w:rPr>
          <w:lang w:eastAsia="en-US"/>
        </w:rPr>
      </w:pPr>
      <w:r>
        <w:rPr>
          <w:lang w:eastAsia="en-US"/>
        </w:rPr>
        <w:t xml:space="preserve">When </w:t>
      </w:r>
      <w:r w:rsidR="00B912FD">
        <w:rPr>
          <w:lang w:eastAsia="en-US"/>
        </w:rPr>
        <w:t xml:space="preserve">a </w:t>
      </w:r>
      <w:r w:rsidR="00A32BE9">
        <w:rPr>
          <w:lang w:eastAsia="en-US"/>
        </w:rPr>
        <w:t>P5 user</w:t>
      </w:r>
      <w:r w:rsidR="00FA6542">
        <w:rPr>
          <w:lang w:eastAsia="en-US"/>
        </w:rPr>
        <w:t>, a</w:t>
      </w:r>
      <w:r w:rsidR="00343C23">
        <w:rPr>
          <w:lang w:eastAsia="en-US"/>
        </w:rPr>
        <w:t>ttempts</w:t>
      </w:r>
      <w:r w:rsidR="00F15FEA">
        <w:rPr>
          <w:lang w:eastAsia="en-US"/>
        </w:rPr>
        <w:t xml:space="preserve"> to</w:t>
      </w:r>
      <w:r w:rsidR="008270DA">
        <w:rPr>
          <w:lang w:eastAsia="en-US"/>
        </w:rPr>
        <w:t xml:space="preserve"> access</w:t>
      </w:r>
      <w:r w:rsidR="00016F0F">
        <w:rPr>
          <w:lang w:eastAsia="en-US"/>
        </w:rPr>
        <w:t xml:space="preserve"> other features supported by </w:t>
      </w:r>
      <w:r w:rsidR="008270DA">
        <w:rPr>
          <w:lang w:eastAsia="en-US"/>
        </w:rPr>
        <w:t>sensitive data then the service requires High Verification and High Authentication</w:t>
      </w:r>
      <w:r w:rsidR="00416EF3">
        <w:rPr>
          <w:lang w:eastAsia="en-US"/>
        </w:rPr>
        <w:t>,</w:t>
      </w:r>
      <w:r w:rsidR="00F15FEA">
        <w:rPr>
          <w:lang w:eastAsia="en-US"/>
        </w:rPr>
        <w:t xml:space="preserve"> with SSO allowed</w:t>
      </w:r>
      <w:r w:rsidR="008270DA">
        <w:rPr>
          <w:lang w:eastAsia="en-US"/>
        </w:rPr>
        <w:t>. The service sends the following as acceptable Vectors in the ‘</w:t>
      </w:r>
      <w:proofErr w:type="spellStart"/>
      <w:r w:rsidR="008270DA">
        <w:rPr>
          <w:lang w:eastAsia="en-US"/>
        </w:rPr>
        <w:t>vtr</w:t>
      </w:r>
      <w:proofErr w:type="spellEnd"/>
      <w:r w:rsidR="008270DA">
        <w:rPr>
          <w:lang w:eastAsia="en-US"/>
        </w:rPr>
        <w:t>’ parameter:</w:t>
      </w:r>
    </w:p>
    <w:p w14:paraId="4CE6239A" w14:textId="77777777" w:rsidR="008270DA" w:rsidRDefault="008270DA" w:rsidP="00120BB2">
      <w:pPr>
        <w:jc w:val="both"/>
        <w:rPr>
          <w:lang w:eastAsia="en-US"/>
        </w:rPr>
      </w:pPr>
      <w:r>
        <w:rPr>
          <w:lang w:eastAsia="en-US"/>
        </w:rPr>
        <w:t>“[“P9.</w:t>
      </w:r>
      <w:proofErr w:type="gramStart"/>
      <w:r>
        <w:rPr>
          <w:lang w:eastAsia="en-US"/>
        </w:rPr>
        <w:t>Cp.Cd</w:t>
      </w:r>
      <w:proofErr w:type="gramEnd"/>
      <w:r>
        <w:rPr>
          <w:lang w:eastAsia="en-US"/>
        </w:rPr>
        <w:t>”,“P9.Cp.Ck”,“P9.Cm”]”</w:t>
      </w:r>
    </w:p>
    <w:p w14:paraId="036A504D" w14:textId="1950F34C" w:rsidR="00F4200E" w:rsidRDefault="00444F70" w:rsidP="00EC2972">
      <w:pPr>
        <w:pStyle w:val="Heading4"/>
        <w:rPr>
          <w:lang w:eastAsia="en-US"/>
        </w:rPr>
      </w:pPr>
      <w:r>
        <w:rPr>
          <w:lang w:eastAsia="en-US"/>
        </w:rPr>
        <w:t xml:space="preserve">The user is prompted to undertake a </w:t>
      </w:r>
      <w:r w:rsidR="006D77DD">
        <w:rPr>
          <w:lang w:eastAsia="en-US"/>
        </w:rPr>
        <w:t xml:space="preserve">verification </w:t>
      </w:r>
      <w:r w:rsidR="006345AA">
        <w:rPr>
          <w:lang w:eastAsia="en-US"/>
        </w:rPr>
        <w:t>step-up</w:t>
      </w:r>
      <w:r w:rsidR="006D77DD">
        <w:rPr>
          <w:lang w:eastAsia="en-US"/>
        </w:rPr>
        <w:t xml:space="preserve"> journey to take </w:t>
      </w:r>
      <w:r w:rsidR="004F0D81">
        <w:rPr>
          <w:lang w:eastAsia="en-US"/>
        </w:rPr>
        <w:t xml:space="preserve">the user verification level from Medium to </w:t>
      </w:r>
      <w:proofErr w:type="spellStart"/>
      <w:r w:rsidR="004F0D81">
        <w:rPr>
          <w:lang w:eastAsia="en-US"/>
        </w:rPr>
        <w:t>High.</w:t>
      </w:r>
      <w:r w:rsidR="00F4200E">
        <w:rPr>
          <w:lang w:eastAsia="en-US"/>
        </w:rPr>
        <w:t>Single</w:t>
      </w:r>
      <w:proofErr w:type="spellEnd"/>
      <w:r w:rsidR="00F4200E">
        <w:rPr>
          <w:lang w:eastAsia="en-US"/>
        </w:rPr>
        <w:t xml:space="preserv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be required to sign-in</w:t>
      </w:r>
      <w:r w:rsidR="00BE6FFF">
        <w:rPr>
          <w:lang w:eastAsia="en-US"/>
        </w:rPr>
        <w:t>, in order to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79"/>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86" w:name="_Toc8121210"/>
      <w:bookmarkStart w:id="87" w:name="_Toc40345315"/>
      <w:bookmarkStart w:id="88" w:name="_Ref512264456"/>
      <w:bookmarkStart w:id="89" w:name="_Toc512594882"/>
      <w:bookmarkStart w:id="90" w:name="_Ref509491012"/>
      <w:r>
        <w:rPr>
          <w:lang w:eastAsia="en-US"/>
        </w:rPr>
        <w:lastRenderedPageBreak/>
        <w:t>Password-less Authentication using FIDO UAF</w:t>
      </w:r>
      <w:bookmarkEnd w:id="86"/>
      <w:bookmarkEnd w:id="87"/>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702ADF38"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p>
    <w:p w14:paraId="0068281B" w14:textId="0AFF5792"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End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BF386C">
            <w:rPr>
              <w:noProof/>
              <w:lang w:eastAsia="en-US"/>
            </w:rPr>
            <w:t>[16]</w:t>
          </w:r>
          <w:r w:rsidR="0001377D">
            <w:rPr>
              <w:lang w:eastAsia="en-US"/>
            </w:rPr>
            <w:fldChar w:fldCharType="end"/>
          </w:r>
        </w:sdtContent>
      </w:sdt>
    </w:p>
    <w:p w14:paraId="28DE602E" w14:textId="5D9F91C6"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EndPr/>
        <w:sdtContent>
          <w:r>
            <w:rPr>
              <w:lang w:eastAsia="en-US"/>
            </w:rPr>
            <w:fldChar w:fldCharType="begin"/>
          </w:r>
          <w:r>
            <w:rPr>
              <w:lang w:eastAsia="en-US"/>
            </w:rPr>
            <w:instrText xml:space="preserve"> CITATION FID1 \l 2057 </w:instrText>
          </w:r>
          <w:r>
            <w:rPr>
              <w:lang w:eastAsia="en-US"/>
            </w:rPr>
            <w:fldChar w:fldCharType="separate"/>
          </w:r>
          <w:r w:rsidR="00BF386C">
            <w:rPr>
              <w:noProof/>
              <w:lang w:eastAsia="en-US"/>
            </w:rPr>
            <w:t>[17]</w:t>
          </w:r>
          <w:r>
            <w:rPr>
              <w:lang w:eastAsia="en-US"/>
            </w:rPr>
            <w:fldChar w:fldCharType="end"/>
          </w:r>
        </w:sdtContent>
      </w:sdt>
    </w:p>
    <w:p w14:paraId="353A130D" w14:textId="60854BDD"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91" w:name="_Toc8121211"/>
      <w:bookmarkStart w:id="92" w:name="_Toc40345316"/>
      <w:r>
        <w:t>Overview</w:t>
      </w:r>
      <w:bookmarkEnd w:id="91"/>
      <w:bookmarkEnd w:id="92"/>
    </w:p>
    <w:p w14:paraId="1B0AE43F" w14:textId="77777777" w:rsidR="004613DB" w:rsidRDefault="004613DB" w:rsidP="004613DB">
      <w:r>
        <w:t xml:space="preserve">The objective of utilising FIDO UAF in combination with the OpenID Connect Authorization Code flow is to enable native app clients to offer an enhanced login experience to users, allowing them to utilise device-based biometric authentication (e.g. fingerprint). </w:t>
      </w:r>
    </w:p>
    <w:p w14:paraId="0BE30F4B" w14:textId="77777777" w:rsidR="004613DB" w:rsidRDefault="004613DB" w:rsidP="004613DB">
      <w:r>
        <w:t xml:space="preserve">NHS login exposes four endpoints to support password-less authentication via FIDO UAF. These </w:t>
      </w:r>
      <w:proofErr w:type="gramStart"/>
      <w:r>
        <w:t>are :</w:t>
      </w:r>
      <w:proofErr w:type="gramEnd"/>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57A2CB23" w:rsidR="004613DB" w:rsidRDefault="004613DB" w:rsidP="004613DB">
      <w:pPr>
        <w:pStyle w:val="ListParagraph"/>
        <w:numPr>
          <w:ilvl w:val="0"/>
          <w:numId w:val="18"/>
        </w:numPr>
      </w:pPr>
      <w:proofErr w:type="spellStart"/>
      <w:r>
        <w:t>authRequest</w:t>
      </w:r>
      <w:proofErr w:type="spellEnd"/>
      <w:r>
        <w:t xml:space="preserve"> </w:t>
      </w:r>
      <w:proofErr w:type="gramStart"/>
      <w:r>
        <w:t>–  enables</w:t>
      </w:r>
      <w:proofErr w:type="gramEnd"/>
      <w:r>
        <w:t xml:space="preserve">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published in the /.well-known/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93" w:name="_Toc8121212"/>
      <w:bookmarkStart w:id="94" w:name="_Toc40345317"/>
      <w:r>
        <w:t>FIDO UAF registration flow</w:t>
      </w:r>
      <w:bookmarkEnd w:id="93"/>
      <w:bookmarkEnd w:id="94"/>
    </w:p>
    <w:p w14:paraId="23B7340C" w14:textId="19292031"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user authentication using the standard NHS login OIDC Authorization Code Flow (as per sectio</w:t>
      </w:r>
      <w:r w:rsidR="005F54A5">
        <w:t xml:space="preserve">n </w:t>
      </w:r>
      <w:hyperlink w:anchor="_Authorization_Code_Flow" w:history="1">
        <w:r w:rsidR="005F54A5" w:rsidRPr="001B2118">
          <w:rPr>
            <w:rStyle w:val="Hyperlink"/>
          </w:rPr>
          <w:t>3.1</w:t>
        </w:r>
      </w:hyperlink>
      <w:r w:rsidR="005F54A5">
        <w:t xml:space="preserve"> </w:t>
      </w:r>
      <w:r>
        <w:t>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95"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95"/>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lastRenderedPageBreak/>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96" w:name="_Toc8121213"/>
      <w:bookmarkStart w:id="97" w:name="_Toc40345318"/>
      <w:r>
        <w:lastRenderedPageBreak/>
        <w:t>FIDO UAF authentication flow</w:t>
      </w:r>
      <w:bookmarkEnd w:id="96"/>
      <w:bookmarkEnd w:id="97"/>
    </w:p>
    <w:p w14:paraId="787CCC4C" w14:textId="186EF0F8"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FIDO UAF registration has been completed.</w:t>
      </w:r>
    </w:p>
    <w:p w14:paraId="66B680DC" w14:textId="32D6E5F2"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Request(4)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hyperlink w:anchor="_Authentication_Credentials" w:history="1">
        <w:r w:rsidR="004F5893" w:rsidRPr="004F5893">
          <w:rPr>
            <w:rStyle w:val="Hyperlink"/>
          </w:rPr>
          <w:t>5.1.2</w:t>
        </w:r>
      </w:hyperlink>
      <w:r w:rsidR="004F5893">
        <w:t xml:space="preserve"> </w:t>
      </w:r>
      <w:r>
        <w:t>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98"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98"/>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99" w:name="_Toc8121214"/>
      <w:bookmarkStart w:id="100" w:name="_Toc40345319"/>
      <w:r>
        <w:t>FIDO UAF deregistration flow</w:t>
      </w:r>
      <w:bookmarkEnd w:id="99"/>
      <w:bookmarkEnd w:id="100"/>
    </w:p>
    <w:p w14:paraId="16899D48" w14:textId="529D3FC1"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101"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101"/>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lastRenderedPageBreak/>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lastRenderedPageBreak/>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102" w:name="_Toc8121215"/>
      <w:bookmarkStart w:id="103" w:name="_Toc40345320"/>
      <w:r>
        <w:t>Platform Restrictions</w:t>
      </w:r>
      <w:bookmarkEnd w:id="102"/>
      <w:bookmarkEnd w:id="103"/>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(i.e. via facets)</w:t>
      </w:r>
      <w:r>
        <w:rPr>
          <w:lang w:eastAsia="en-US"/>
        </w:rPr>
        <w:t xml:space="preserve"> is not an appropriate authenticator matching policy. Instead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15CE0DDF"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End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BF386C">
            <w:rPr>
              <w:noProof/>
              <w:lang w:eastAsia="en-US"/>
            </w:rPr>
            <w:t>[16]</w:t>
          </w:r>
          <w:r w:rsidR="007E1FF5">
            <w:rPr>
              <w:lang w:eastAsia="en-US"/>
            </w:rPr>
            <w:fldChar w:fldCharType="end"/>
          </w:r>
        </w:sdtContent>
      </w:sdt>
      <w:r w:rsidR="004B2690">
        <w:rPr>
          <w:lang w:eastAsia="en-US"/>
        </w:rPr>
        <w:t>, section 3.1)</w:t>
      </w:r>
    </w:p>
    <w:p w14:paraId="06A487C0" w14:textId="49056463"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End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BF386C">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End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BF386C">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tag  of the extension tag MUST contain the User 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608FCEB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lastRenderedPageBreak/>
        <w:t>UAF_ALG_SIGN_SECP256K1_ECDSA_SHA256_</w:t>
      </w:r>
      <w:r>
        <w:rPr>
          <w:lang w:eastAsia="en-US"/>
        </w:rPr>
        <w:t xml:space="preserve">DER. See FIDO UAF Registry of Predefined Values </w:t>
      </w:r>
      <w:sdt>
        <w:sdtPr>
          <w:rPr>
            <w:lang w:eastAsia="en-US"/>
          </w:rPr>
          <w:id w:val="1692733030"/>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50684D0B"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104" w:name="_Toc40345321"/>
      <w:r>
        <w:lastRenderedPageBreak/>
        <w:t>Partner Services</w:t>
      </w:r>
      <w:r w:rsidR="00BE19E3">
        <w:t xml:space="preserve"> and Security</w:t>
      </w:r>
      <w:bookmarkEnd w:id="104"/>
    </w:p>
    <w:p w14:paraId="31DB6507" w14:textId="24136F89" w:rsidR="00BE19E3" w:rsidRDefault="006204EF" w:rsidP="00BE19E3">
      <w:pPr>
        <w:pStyle w:val="Heading2"/>
      </w:pPr>
      <w:bookmarkStart w:id="105" w:name="_Toc40345322"/>
      <w:r>
        <w:t>Partner Service</w:t>
      </w:r>
      <w:r w:rsidR="00886101">
        <w:t xml:space="preserve"> </w:t>
      </w:r>
      <w:r w:rsidR="00BE19E3">
        <w:t>Registration</w:t>
      </w:r>
      <w:bookmarkEnd w:id="88"/>
      <w:bookmarkEnd w:id="89"/>
      <w:bookmarkEnd w:id="105"/>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98579F5"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20</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6AD5A90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21</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106" w:name="_Toc40345323"/>
      <w:bookmarkEnd w:id="90"/>
      <w:r>
        <w:t>Partner Service</w:t>
      </w:r>
      <w:r w:rsidR="00886101">
        <w:t xml:space="preserve"> </w:t>
      </w:r>
      <w:r w:rsidR="00D42D65">
        <w:t>A</w:t>
      </w:r>
      <w:r w:rsidR="00040318">
        <w:t>uthentication</w:t>
      </w:r>
      <w:bookmarkEnd w:id="106"/>
    </w:p>
    <w:p w14:paraId="1E9EE1BB" w14:textId="77777777" w:rsidR="00D4624B" w:rsidRDefault="00D4624B" w:rsidP="00D4624B">
      <w:pPr>
        <w:rPr>
          <w:lang w:eastAsia="en-US"/>
        </w:rPr>
      </w:pPr>
      <w:r>
        <w:rPr>
          <w:lang w:eastAsia="en-US"/>
        </w:rPr>
        <w:t>Reference:</w:t>
      </w:r>
    </w:p>
    <w:p w14:paraId="3A977D36" w14:textId="64B8DE98" w:rsidR="00D974DA" w:rsidRDefault="00D974DA" w:rsidP="00D974DA">
      <w:pPr>
        <w:pStyle w:val="ListParagraph"/>
        <w:numPr>
          <w:ilvl w:val="0"/>
          <w:numId w:val="18"/>
        </w:numPr>
        <w:rPr>
          <w:lang w:eastAsia="en-US"/>
        </w:rPr>
      </w:pPr>
      <w:r>
        <w:rPr>
          <w:noProof/>
        </w:rPr>
        <w:lastRenderedPageBreak/>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107" w:name="_Ref531171335"/>
      <w:r>
        <w:t>Confidential Clients</w:t>
      </w:r>
      <w:bookmarkEnd w:id="107"/>
    </w:p>
    <w:p w14:paraId="0852CCE5" w14:textId="4A7FF869" w:rsidR="00040318" w:rsidRDefault="006204EF" w:rsidP="00040318">
      <w:pPr>
        <w:rPr>
          <w:lang w:eastAsia="en-US"/>
        </w:rPr>
      </w:pPr>
      <w:r>
        <w:rPr>
          <w:lang w:eastAsia="en-US"/>
        </w:rPr>
        <w:t xml:space="preserve">Partner </w:t>
      </w:r>
      <w:proofErr w:type="gramStart"/>
      <w:r>
        <w:rPr>
          <w:lang w:eastAsia="en-US"/>
        </w:rPr>
        <w:t>Services</w:t>
      </w:r>
      <w:r w:rsidR="00A80A25">
        <w:rPr>
          <w:lang w:eastAsia="en-US"/>
        </w:rPr>
        <w:t xml:space="preserve"> which are confidential clients</w:t>
      </w:r>
      <w:proofErr w:type="gramEnd"/>
      <w:r w:rsidR="00A80A25">
        <w:rPr>
          <w:lang w:eastAsia="en-US"/>
        </w:rPr>
        <w:t xml:space="preserve">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108" w:name="_Hlk512594373"/>
      <w:proofErr w:type="spellStart"/>
      <w:r>
        <w:t>private_key_jwt</w:t>
      </w:r>
      <w:proofErr w:type="spellEnd"/>
      <w:r w:rsidR="00AF76B9">
        <w:t xml:space="preserve">, as per </w:t>
      </w:r>
      <w:r w:rsidR="00AF76B9" w:rsidRPr="00AF76B9">
        <w:t>https://tools.ietf.org/html/rfc7523</w:t>
      </w:r>
    </w:p>
    <w:bookmarkEnd w:id="108"/>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109" w:name="_Toc40345324"/>
      <w:r>
        <w:t>Client Redirects</w:t>
      </w:r>
      <w:bookmarkEnd w:id="109"/>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7D34204" w:rsidR="003773DC" w:rsidRDefault="003773DC" w:rsidP="001E7630">
      <w:pPr>
        <w:rPr>
          <w:lang w:eastAsia="en-US"/>
        </w:rPr>
      </w:pPr>
      <w:r>
        <w:rPr>
          <w:lang w:eastAsia="en-US"/>
        </w:rPr>
        <w:t>HTTP URIs are NOT permitted</w:t>
      </w:r>
    </w:p>
    <w:p w14:paraId="5E98699E" w14:textId="51671139" w:rsidR="00EC5631" w:rsidRDefault="00666F08" w:rsidP="001E7630">
      <w:pPr>
        <w:rPr>
          <w:lang w:eastAsia="en-US"/>
        </w:rPr>
      </w:pPr>
      <w:r w:rsidRPr="00120BB2">
        <w:rPr>
          <w:lang w:eastAsia="en-US"/>
        </w:rPr>
        <w:t xml:space="preserve">URIs with </w:t>
      </w:r>
      <w:proofErr w:type="spellStart"/>
      <w:r w:rsidRPr="00120BB2">
        <w:rPr>
          <w:lang w:eastAsia="en-US"/>
        </w:rPr>
        <w:t>query</w:t>
      </w:r>
      <w:r w:rsidR="00C64D62" w:rsidRPr="00120BB2">
        <w:rPr>
          <w:lang w:eastAsia="en-US"/>
        </w:rPr>
        <w:t>string</w:t>
      </w:r>
      <w:proofErr w:type="spellEnd"/>
      <w:r w:rsidRPr="00120BB2">
        <w:rPr>
          <w:lang w:eastAsia="en-US"/>
        </w:rPr>
        <w:t xml:space="preserve"> parameters </w:t>
      </w:r>
      <w:r w:rsidR="00C64D62" w:rsidRPr="00120BB2">
        <w:rPr>
          <w:lang w:eastAsia="en-US"/>
        </w:rPr>
        <w:t xml:space="preserve">are </w:t>
      </w:r>
      <w:r w:rsidRPr="00120BB2">
        <w:rPr>
          <w:lang w:eastAsia="en-US"/>
        </w:rPr>
        <w:t>not permitted</w:t>
      </w:r>
      <w:r w:rsidR="00523563" w:rsidRPr="009C236D">
        <w:rPr>
          <w:rStyle w:val="FootnoteReference"/>
          <w:rFonts w:cs="Arial"/>
          <w:color w:val="1D1C1D"/>
          <w:sz w:val="23"/>
          <w:szCs w:val="23"/>
          <w:shd w:val="clear" w:color="auto" w:fill="F8F8F8"/>
        </w:rPr>
        <w:footnoteReference w:id="7"/>
      </w:r>
    </w:p>
    <w:p w14:paraId="7CD862D1" w14:textId="77777777" w:rsidR="00443B3A" w:rsidRDefault="00443B3A" w:rsidP="001E7630">
      <w:pPr>
        <w:rPr>
          <w:lang w:eastAsia="en-US"/>
        </w:rPr>
      </w:pP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110" w:name="_Toc40345325" w:displacedByCustomXml="next"/>
    <w:bookmarkStart w:id="111" w:name="_Toc512594884"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111"/>
          <w:bookmarkEnd w:id="110"/>
        </w:p>
        <w:sdt>
          <w:sdtPr>
            <w:id w:val="2099827687"/>
            <w:bibliography/>
          </w:sdtPr>
          <w:sdtEndPr/>
          <w:sdtContent>
            <w:p w14:paraId="66964740" w14:textId="77777777" w:rsidR="00BF386C"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BF386C" w14:paraId="5DDFCD1A" w14:textId="77777777">
                <w:trPr>
                  <w:divId w:val="2071416538"/>
                  <w:tblCellSpacing w:w="15" w:type="dxa"/>
                </w:trPr>
                <w:tc>
                  <w:tcPr>
                    <w:tcW w:w="50" w:type="pct"/>
                    <w:hideMark/>
                  </w:tcPr>
                  <w:p w14:paraId="2CA2B473" w14:textId="468139E1" w:rsidR="00BF386C" w:rsidRDefault="00BF386C">
                    <w:pPr>
                      <w:pStyle w:val="Bibliography"/>
                      <w:rPr>
                        <w:noProof/>
                      </w:rPr>
                    </w:pPr>
                    <w:r>
                      <w:rPr>
                        <w:noProof/>
                      </w:rPr>
                      <w:t xml:space="preserve">[1] </w:t>
                    </w:r>
                  </w:p>
                </w:tc>
                <w:tc>
                  <w:tcPr>
                    <w:tcW w:w="0" w:type="auto"/>
                    <w:hideMark/>
                  </w:tcPr>
                  <w:p w14:paraId="78F15892" w14:textId="77777777" w:rsidR="00BF386C" w:rsidRDefault="00BF386C">
                    <w:pPr>
                      <w:pStyle w:val="Bibliography"/>
                      <w:rPr>
                        <w:noProof/>
                      </w:rPr>
                    </w:pPr>
                    <w:r>
                      <w:rPr>
                        <w:noProof/>
                      </w:rPr>
                      <w:t>OpenID Foundation, “OpenID Connect Core 1.0 incorporating errata set 1,” [Online]. Available: https://openid.net/specs/openid-connect-core-1_0.html.</w:t>
                    </w:r>
                  </w:p>
                </w:tc>
              </w:tr>
              <w:tr w:rsidR="00BF386C" w14:paraId="5B5A92DA" w14:textId="77777777">
                <w:trPr>
                  <w:divId w:val="2071416538"/>
                  <w:tblCellSpacing w:w="15" w:type="dxa"/>
                </w:trPr>
                <w:tc>
                  <w:tcPr>
                    <w:tcW w:w="50" w:type="pct"/>
                    <w:hideMark/>
                  </w:tcPr>
                  <w:p w14:paraId="6DCC4638" w14:textId="77777777" w:rsidR="00BF386C" w:rsidRDefault="00BF386C">
                    <w:pPr>
                      <w:pStyle w:val="Bibliography"/>
                      <w:rPr>
                        <w:noProof/>
                      </w:rPr>
                    </w:pPr>
                    <w:r>
                      <w:rPr>
                        <w:noProof/>
                      </w:rPr>
                      <w:t xml:space="preserve">[2] </w:t>
                    </w:r>
                  </w:p>
                </w:tc>
                <w:tc>
                  <w:tcPr>
                    <w:tcW w:w="0" w:type="auto"/>
                    <w:hideMark/>
                  </w:tcPr>
                  <w:p w14:paraId="50AEC223" w14:textId="77777777" w:rsidR="00BF386C" w:rsidRDefault="00BF386C">
                    <w:pPr>
                      <w:pStyle w:val="Bibliography"/>
                      <w:rPr>
                        <w:noProof/>
                      </w:rPr>
                    </w:pPr>
                    <w:r>
                      <w:rPr>
                        <w:noProof/>
                      </w:rPr>
                      <w:t>OpenID Connect Foundation, “International Government Assurance Profile (iGov) for OpenID Connect 1.0,” [Online]. Available: https://openid.bitbucket.io/iGov/openid-igov-profile-id1.html.</w:t>
                    </w:r>
                  </w:p>
                </w:tc>
              </w:tr>
              <w:tr w:rsidR="00BF386C" w14:paraId="61AC492F" w14:textId="77777777">
                <w:trPr>
                  <w:divId w:val="2071416538"/>
                  <w:tblCellSpacing w:w="15" w:type="dxa"/>
                </w:trPr>
                <w:tc>
                  <w:tcPr>
                    <w:tcW w:w="50" w:type="pct"/>
                    <w:hideMark/>
                  </w:tcPr>
                  <w:p w14:paraId="3CC0A2BE" w14:textId="77777777" w:rsidR="00BF386C" w:rsidRDefault="00BF386C">
                    <w:pPr>
                      <w:pStyle w:val="Bibliography"/>
                      <w:rPr>
                        <w:noProof/>
                      </w:rPr>
                    </w:pPr>
                    <w:r>
                      <w:rPr>
                        <w:noProof/>
                      </w:rPr>
                      <w:t xml:space="preserve">[3] </w:t>
                    </w:r>
                  </w:p>
                </w:tc>
                <w:tc>
                  <w:tcPr>
                    <w:tcW w:w="0" w:type="auto"/>
                    <w:hideMark/>
                  </w:tcPr>
                  <w:p w14:paraId="45301BEE" w14:textId="3B615341" w:rsidR="00BF386C" w:rsidRDefault="00BF386C">
                    <w:pPr>
                      <w:pStyle w:val="Bibliography"/>
                      <w:rPr>
                        <w:noProof/>
                      </w:rPr>
                    </w:pPr>
                    <w:r>
                      <w:rPr>
                        <w:noProof/>
                      </w:rPr>
                      <w:t>Internet Engineering Task Force (IETF), “</w:t>
                    </w:r>
                    <w:r w:rsidR="00EF441E">
                      <w:rPr>
                        <w:noProof/>
                      </w:rPr>
                      <w:t>RFC8485:</w:t>
                    </w:r>
                    <w:r>
                      <w:rPr>
                        <w:noProof/>
                      </w:rPr>
                      <w:t>Vectors of Trust,” [Online]. Available:</w:t>
                    </w:r>
                    <w:r w:rsidR="003C6085">
                      <w:rPr>
                        <w:rFonts w:cs="Arial"/>
                        <w:color w:val="1D1C1D"/>
                        <w:sz w:val="20"/>
                        <w:szCs w:val="20"/>
                      </w:rPr>
                      <w:t xml:space="preserve"> </w:t>
                    </w:r>
                    <w:r w:rsidR="00085291" w:rsidRPr="00085291">
                      <w:rPr>
                        <w:noProof/>
                      </w:rPr>
                      <w:t>https://tools.ietf.org/html/rfc8485</w:t>
                    </w:r>
                    <w:r>
                      <w:rPr>
                        <w:noProof/>
                      </w:rPr>
                      <w:t>.</w:t>
                    </w:r>
                  </w:p>
                </w:tc>
              </w:tr>
              <w:tr w:rsidR="00BF386C" w14:paraId="66D7B8BB" w14:textId="77777777">
                <w:trPr>
                  <w:divId w:val="2071416538"/>
                  <w:tblCellSpacing w:w="15" w:type="dxa"/>
                </w:trPr>
                <w:tc>
                  <w:tcPr>
                    <w:tcW w:w="50" w:type="pct"/>
                    <w:hideMark/>
                  </w:tcPr>
                  <w:p w14:paraId="2980741B" w14:textId="77777777" w:rsidR="00BF386C" w:rsidRDefault="00BF386C">
                    <w:pPr>
                      <w:pStyle w:val="Bibliography"/>
                      <w:rPr>
                        <w:noProof/>
                      </w:rPr>
                    </w:pPr>
                    <w:r>
                      <w:rPr>
                        <w:noProof/>
                      </w:rPr>
                      <w:t xml:space="preserve">[4] </w:t>
                    </w:r>
                  </w:p>
                </w:tc>
                <w:tc>
                  <w:tcPr>
                    <w:tcW w:w="0" w:type="auto"/>
                    <w:hideMark/>
                  </w:tcPr>
                  <w:p w14:paraId="3FF2F617" w14:textId="77777777" w:rsidR="00BF386C" w:rsidRDefault="00BF386C">
                    <w:pPr>
                      <w:pStyle w:val="Bibliography"/>
                      <w:rPr>
                        <w:noProof/>
                      </w:rPr>
                    </w:pPr>
                    <w:r>
                      <w:rPr>
                        <w:noProof/>
                      </w:rPr>
                      <w:t>Internet Engineering Task Force (IETF), “RFC7519: JSON Web Token (JWT),” [Online]. Available: https://tools.ietf.org/html/rfc7519.</w:t>
                    </w:r>
                  </w:p>
                </w:tc>
              </w:tr>
              <w:tr w:rsidR="00BF386C" w14:paraId="746565FC" w14:textId="77777777">
                <w:trPr>
                  <w:divId w:val="2071416538"/>
                  <w:tblCellSpacing w:w="15" w:type="dxa"/>
                </w:trPr>
                <w:tc>
                  <w:tcPr>
                    <w:tcW w:w="50" w:type="pct"/>
                    <w:hideMark/>
                  </w:tcPr>
                  <w:p w14:paraId="7CD6B8BE" w14:textId="77777777" w:rsidR="00BF386C" w:rsidRDefault="00BF386C">
                    <w:pPr>
                      <w:pStyle w:val="Bibliography"/>
                      <w:rPr>
                        <w:noProof/>
                      </w:rPr>
                    </w:pPr>
                    <w:r>
                      <w:rPr>
                        <w:noProof/>
                      </w:rPr>
                      <w:t xml:space="preserve">[5] </w:t>
                    </w:r>
                  </w:p>
                </w:tc>
                <w:tc>
                  <w:tcPr>
                    <w:tcW w:w="0" w:type="auto"/>
                    <w:hideMark/>
                  </w:tcPr>
                  <w:p w14:paraId="547A56EB" w14:textId="77777777" w:rsidR="00BF386C" w:rsidRDefault="00BF386C">
                    <w:pPr>
                      <w:pStyle w:val="Bibliography"/>
                      <w:rPr>
                        <w:noProof/>
                      </w:rPr>
                    </w:pPr>
                    <w:r>
                      <w:rPr>
                        <w:noProof/>
                      </w:rPr>
                      <w:t>OpenID Foundation, “OAuth 2.0 Multiple Response Type Encoding Practices,” [Online]. Available: http://openid.net/specs/oauth-v2-multiple-response-types-1_0.html.</w:t>
                    </w:r>
                  </w:p>
                </w:tc>
              </w:tr>
              <w:tr w:rsidR="00BF386C" w14:paraId="7E30F51C" w14:textId="77777777">
                <w:trPr>
                  <w:divId w:val="2071416538"/>
                  <w:tblCellSpacing w:w="15" w:type="dxa"/>
                </w:trPr>
                <w:tc>
                  <w:tcPr>
                    <w:tcW w:w="50" w:type="pct"/>
                    <w:hideMark/>
                  </w:tcPr>
                  <w:p w14:paraId="710674F9" w14:textId="77777777" w:rsidR="00BF386C" w:rsidRDefault="00BF386C">
                    <w:pPr>
                      <w:pStyle w:val="Bibliography"/>
                      <w:rPr>
                        <w:noProof/>
                      </w:rPr>
                    </w:pPr>
                    <w:r>
                      <w:rPr>
                        <w:noProof/>
                      </w:rPr>
                      <w:t xml:space="preserve">[6] </w:t>
                    </w:r>
                  </w:p>
                </w:tc>
                <w:tc>
                  <w:tcPr>
                    <w:tcW w:w="0" w:type="auto"/>
                    <w:hideMark/>
                  </w:tcPr>
                  <w:p w14:paraId="1FC25B30" w14:textId="77777777" w:rsidR="00BF386C" w:rsidRDefault="00BF386C">
                    <w:pPr>
                      <w:pStyle w:val="Bibliography"/>
                      <w:rPr>
                        <w:noProof/>
                      </w:rPr>
                    </w:pPr>
                    <w:r>
                      <w:rPr>
                        <w:noProof/>
                      </w:rPr>
                      <w:t>Internet Engineering Task Force (IETF), “RFC6749 - The OAuth 2.0 Authorization Framework,” [Online]. Available: https://tools.ietf.org/html/rfc6749.</w:t>
                    </w:r>
                  </w:p>
                </w:tc>
              </w:tr>
              <w:tr w:rsidR="00BF386C" w14:paraId="42599228" w14:textId="77777777">
                <w:trPr>
                  <w:divId w:val="2071416538"/>
                  <w:tblCellSpacing w:w="15" w:type="dxa"/>
                </w:trPr>
                <w:tc>
                  <w:tcPr>
                    <w:tcW w:w="50" w:type="pct"/>
                    <w:hideMark/>
                  </w:tcPr>
                  <w:p w14:paraId="3738279C" w14:textId="77777777" w:rsidR="00BF386C" w:rsidRDefault="00BF386C">
                    <w:pPr>
                      <w:pStyle w:val="Bibliography"/>
                      <w:rPr>
                        <w:noProof/>
                      </w:rPr>
                    </w:pPr>
                    <w:r>
                      <w:rPr>
                        <w:noProof/>
                      </w:rPr>
                      <w:t xml:space="preserve">[7] </w:t>
                    </w:r>
                  </w:p>
                </w:tc>
                <w:tc>
                  <w:tcPr>
                    <w:tcW w:w="0" w:type="auto"/>
                    <w:hideMark/>
                  </w:tcPr>
                  <w:p w14:paraId="00547001" w14:textId="77777777" w:rsidR="00BF386C" w:rsidRDefault="00BF386C">
                    <w:pPr>
                      <w:pStyle w:val="Bibliography"/>
                      <w:rPr>
                        <w:noProof/>
                      </w:rPr>
                    </w:pPr>
                    <w:r>
                      <w:rPr>
                        <w:noProof/>
                      </w:rPr>
                      <w:t>Internet Engineering Task Force (IETF), “RFC6750: OAuth 2.0 Bearer Token Usage,” [Online]. Available: https://tools.ietf.org/html/rfc6750.</w:t>
                    </w:r>
                  </w:p>
                </w:tc>
              </w:tr>
              <w:tr w:rsidR="00BF386C" w14:paraId="3610927A" w14:textId="77777777">
                <w:trPr>
                  <w:divId w:val="2071416538"/>
                  <w:tblCellSpacing w:w="15" w:type="dxa"/>
                </w:trPr>
                <w:tc>
                  <w:tcPr>
                    <w:tcW w:w="50" w:type="pct"/>
                    <w:hideMark/>
                  </w:tcPr>
                  <w:p w14:paraId="0148E06E" w14:textId="77777777" w:rsidR="00BF386C" w:rsidRDefault="00BF386C">
                    <w:pPr>
                      <w:pStyle w:val="Bibliography"/>
                      <w:rPr>
                        <w:noProof/>
                      </w:rPr>
                    </w:pPr>
                    <w:r>
                      <w:rPr>
                        <w:noProof/>
                      </w:rPr>
                      <w:t xml:space="preserve">[8] </w:t>
                    </w:r>
                  </w:p>
                </w:tc>
                <w:tc>
                  <w:tcPr>
                    <w:tcW w:w="0" w:type="auto"/>
                    <w:hideMark/>
                  </w:tcPr>
                  <w:p w14:paraId="63D679EE" w14:textId="77777777" w:rsidR="00BF386C" w:rsidRDefault="00BF386C">
                    <w:pPr>
                      <w:pStyle w:val="Bibliography"/>
                      <w:rPr>
                        <w:noProof/>
                      </w:rPr>
                    </w:pPr>
                    <w:r>
                      <w:rPr>
                        <w:noProof/>
                      </w:rPr>
                      <w:t>Internet Engineering Task Force (IETF), “RFC7515 - JSON Web Signature (JWS),” [Online]. Available: https://tools.ietf.org/html/rfc7515.</w:t>
                    </w:r>
                  </w:p>
                </w:tc>
              </w:tr>
              <w:tr w:rsidR="00BF386C" w14:paraId="15F94F82" w14:textId="77777777">
                <w:trPr>
                  <w:divId w:val="2071416538"/>
                  <w:tblCellSpacing w:w="15" w:type="dxa"/>
                </w:trPr>
                <w:tc>
                  <w:tcPr>
                    <w:tcW w:w="50" w:type="pct"/>
                    <w:hideMark/>
                  </w:tcPr>
                  <w:p w14:paraId="34D030A8" w14:textId="77777777" w:rsidR="00BF386C" w:rsidRDefault="00BF386C">
                    <w:pPr>
                      <w:pStyle w:val="Bibliography"/>
                      <w:rPr>
                        <w:noProof/>
                      </w:rPr>
                    </w:pPr>
                    <w:r>
                      <w:rPr>
                        <w:noProof/>
                      </w:rPr>
                      <w:t xml:space="preserve">[9] </w:t>
                    </w:r>
                  </w:p>
                </w:tc>
                <w:tc>
                  <w:tcPr>
                    <w:tcW w:w="0" w:type="auto"/>
                    <w:hideMark/>
                  </w:tcPr>
                  <w:p w14:paraId="31E76ACF" w14:textId="77777777" w:rsidR="00BF386C" w:rsidRDefault="00BF386C">
                    <w:pPr>
                      <w:pStyle w:val="Bibliography"/>
                      <w:rPr>
                        <w:noProof/>
                      </w:rPr>
                    </w:pPr>
                    <w:r>
                      <w:rPr>
                        <w:noProof/>
                      </w:rPr>
                      <w:t>Internet Engineering Task Force (IETF), “RFC3339 - Date and Time on the Internet: Timestamps,” [Online]. Available: https://www.ietf.org/rfc/rfc3339.txt.</w:t>
                    </w:r>
                  </w:p>
                </w:tc>
              </w:tr>
              <w:tr w:rsidR="00BF386C" w14:paraId="0758A15A" w14:textId="77777777">
                <w:trPr>
                  <w:divId w:val="2071416538"/>
                  <w:tblCellSpacing w:w="15" w:type="dxa"/>
                </w:trPr>
                <w:tc>
                  <w:tcPr>
                    <w:tcW w:w="50" w:type="pct"/>
                    <w:hideMark/>
                  </w:tcPr>
                  <w:p w14:paraId="186BEC92" w14:textId="77777777" w:rsidR="00BF386C" w:rsidRDefault="00BF386C">
                    <w:pPr>
                      <w:pStyle w:val="Bibliography"/>
                      <w:rPr>
                        <w:noProof/>
                      </w:rPr>
                    </w:pPr>
                    <w:r>
                      <w:rPr>
                        <w:noProof/>
                      </w:rPr>
                      <w:t xml:space="preserve">[10] </w:t>
                    </w:r>
                  </w:p>
                </w:tc>
                <w:tc>
                  <w:tcPr>
                    <w:tcW w:w="0" w:type="auto"/>
                    <w:hideMark/>
                  </w:tcPr>
                  <w:p w14:paraId="7F5F554F" w14:textId="77777777" w:rsidR="00BF386C" w:rsidRDefault="00BF386C">
                    <w:pPr>
                      <w:pStyle w:val="Bibliography"/>
                      <w:rPr>
                        <w:noProof/>
                      </w:rPr>
                    </w:pPr>
                    <w:r>
                      <w:rPr>
                        <w:noProof/>
                      </w:rPr>
                      <w:t>OpenID Foundation, “OpenID Provider Authentication Policy Extension 1.0,” [Online]. Available: http://openid.net/specs/openid-provider-authentication-policy-extension-1_0.html.</w:t>
                    </w:r>
                  </w:p>
                </w:tc>
              </w:tr>
              <w:tr w:rsidR="00BF386C" w14:paraId="2DCCD203" w14:textId="77777777">
                <w:trPr>
                  <w:divId w:val="2071416538"/>
                  <w:tblCellSpacing w:w="15" w:type="dxa"/>
                </w:trPr>
                <w:tc>
                  <w:tcPr>
                    <w:tcW w:w="50" w:type="pct"/>
                    <w:hideMark/>
                  </w:tcPr>
                  <w:p w14:paraId="6E32B1AA" w14:textId="77777777" w:rsidR="00BF386C" w:rsidRDefault="00BF386C">
                    <w:pPr>
                      <w:pStyle w:val="Bibliography"/>
                      <w:rPr>
                        <w:noProof/>
                      </w:rPr>
                    </w:pPr>
                    <w:r>
                      <w:rPr>
                        <w:noProof/>
                      </w:rPr>
                      <w:t xml:space="preserve">[11] </w:t>
                    </w:r>
                  </w:p>
                </w:tc>
                <w:tc>
                  <w:tcPr>
                    <w:tcW w:w="0" w:type="auto"/>
                    <w:hideMark/>
                  </w:tcPr>
                  <w:p w14:paraId="29D6BAE6" w14:textId="77777777" w:rsidR="00BF386C" w:rsidRDefault="00BF386C">
                    <w:pPr>
                      <w:pStyle w:val="Bibliography"/>
                      <w:rPr>
                        <w:noProof/>
                      </w:rPr>
                    </w:pPr>
                    <w:r>
                      <w:rPr>
                        <w:noProof/>
                      </w:rPr>
                      <w:t>NHS Digital, “Access Tokens and Audit (JWT),” [Online]. Available: https://developer.nhs.uk/apis/spine-core/security_jwt.html.</w:t>
                    </w:r>
                  </w:p>
                </w:tc>
              </w:tr>
              <w:tr w:rsidR="00BF386C" w14:paraId="77EAE587" w14:textId="77777777">
                <w:trPr>
                  <w:divId w:val="2071416538"/>
                  <w:tblCellSpacing w:w="15" w:type="dxa"/>
                </w:trPr>
                <w:tc>
                  <w:tcPr>
                    <w:tcW w:w="50" w:type="pct"/>
                    <w:hideMark/>
                  </w:tcPr>
                  <w:p w14:paraId="25A1895E" w14:textId="77777777" w:rsidR="00BF386C" w:rsidRDefault="00BF386C">
                    <w:pPr>
                      <w:pStyle w:val="Bibliography"/>
                      <w:rPr>
                        <w:noProof/>
                      </w:rPr>
                    </w:pPr>
                    <w:r>
                      <w:rPr>
                        <w:noProof/>
                      </w:rPr>
                      <w:t xml:space="preserve">[12] </w:t>
                    </w:r>
                  </w:p>
                </w:tc>
                <w:tc>
                  <w:tcPr>
                    <w:tcW w:w="0" w:type="auto"/>
                    <w:hideMark/>
                  </w:tcPr>
                  <w:p w14:paraId="411FB18B"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r w:rsidR="00BF386C" w14:paraId="32450926" w14:textId="77777777">
                <w:trPr>
                  <w:divId w:val="2071416538"/>
                  <w:tblCellSpacing w:w="15" w:type="dxa"/>
                </w:trPr>
                <w:tc>
                  <w:tcPr>
                    <w:tcW w:w="50" w:type="pct"/>
                    <w:hideMark/>
                  </w:tcPr>
                  <w:p w14:paraId="0974698D" w14:textId="77777777" w:rsidR="00BF386C" w:rsidRDefault="00BF386C">
                    <w:pPr>
                      <w:pStyle w:val="Bibliography"/>
                      <w:rPr>
                        <w:noProof/>
                      </w:rPr>
                    </w:pPr>
                    <w:r>
                      <w:rPr>
                        <w:noProof/>
                      </w:rPr>
                      <w:t xml:space="preserve">[13] </w:t>
                    </w:r>
                  </w:p>
                </w:tc>
                <w:tc>
                  <w:tcPr>
                    <w:tcW w:w="0" w:type="auto"/>
                    <w:hideMark/>
                  </w:tcPr>
                  <w:p w14:paraId="5202034A" w14:textId="77777777" w:rsidR="00BF386C" w:rsidRDefault="00BF386C">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BF386C" w14:paraId="07B3DE12" w14:textId="77777777">
                <w:trPr>
                  <w:divId w:val="2071416538"/>
                  <w:tblCellSpacing w:w="15" w:type="dxa"/>
                </w:trPr>
                <w:tc>
                  <w:tcPr>
                    <w:tcW w:w="50" w:type="pct"/>
                    <w:hideMark/>
                  </w:tcPr>
                  <w:p w14:paraId="1D7CB36D" w14:textId="77777777" w:rsidR="00BF386C" w:rsidRDefault="00BF386C">
                    <w:pPr>
                      <w:pStyle w:val="Bibliography"/>
                      <w:rPr>
                        <w:noProof/>
                      </w:rPr>
                    </w:pPr>
                    <w:r>
                      <w:rPr>
                        <w:noProof/>
                      </w:rPr>
                      <w:t xml:space="preserve">[14] </w:t>
                    </w:r>
                  </w:p>
                </w:tc>
                <w:tc>
                  <w:tcPr>
                    <w:tcW w:w="0" w:type="auto"/>
                    <w:hideMark/>
                  </w:tcPr>
                  <w:p w14:paraId="53FC0E0D" w14:textId="77777777" w:rsidR="00BF386C" w:rsidRDefault="00BF386C">
                    <w:pPr>
                      <w:pStyle w:val="Bibliography"/>
                      <w:rPr>
                        <w:noProof/>
                      </w:rPr>
                    </w:pPr>
                    <w:r>
                      <w:rPr>
                        <w:noProof/>
                      </w:rPr>
                      <w:t>Cabinet Office, “GPG45 - Identity proofing and verification of an individual,” [Online]. Available: https://www.gov.uk/government/publications/identity-proofing-and-verification-of-an-individual.</w:t>
                    </w:r>
                  </w:p>
                </w:tc>
              </w:tr>
              <w:tr w:rsidR="00BF386C" w14:paraId="3C7E5C3F" w14:textId="77777777">
                <w:trPr>
                  <w:divId w:val="2071416538"/>
                  <w:tblCellSpacing w:w="15" w:type="dxa"/>
                </w:trPr>
                <w:tc>
                  <w:tcPr>
                    <w:tcW w:w="50" w:type="pct"/>
                    <w:hideMark/>
                  </w:tcPr>
                  <w:p w14:paraId="1A5B07BF" w14:textId="77777777" w:rsidR="00BF386C" w:rsidRDefault="00BF386C">
                    <w:pPr>
                      <w:pStyle w:val="Bibliography"/>
                      <w:rPr>
                        <w:noProof/>
                      </w:rPr>
                    </w:pPr>
                    <w:r>
                      <w:rPr>
                        <w:noProof/>
                      </w:rPr>
                      <w:lastRenderedPageBreak/>
                      <w:t xml:space="preserve">[15] </w:t>
                    </w:r>
                  </w:p>
                </w:tc>
                <w:tc>
                  <w:tcPr>
                    <w:tcW w:w="0" w:type="auto"/>
                    <w:hideMark/>
                  </w:tcPr>
                  <w:p w14:paraId="3144EE7F" w14:textId="77777777" w:rsidR="00BF386C" w:rsidRDefault="00BF386C">
                    <w:pPr>
                      <w:pStyle w:val="Bibliography"/>
                      <w:rPr>
                        <w:noProof/>
                      </w:rPr>
                    </w:pPr>
                    <w:r>
                      <w:rPr>
                        <w:noProof/>
                      </w:rPr>
                      <w:t>FIDO Alliance, “FIDO Universal Authentication Framework,” [Online]. Available: https://fidoalliance.org/specifications/download/.</w:t>
                    </w:r>
                  </w:p>
                </w:tc>
              </w:tr>
              <w:tr w:rsidR="00BF386C" w14:paraId="306C1F0B" w14:textId="77777777">
                <w:trPr>
                  <w:divId w:val="2071416538"/>
                  <w:tblCellSpacing w:w="15" w:type="dxa"/>
                </w:trPr>
                <w:tc>
                  <w:tcPr>
                    <w:tcW w:w="50" w:type="pct"/>
                    <w:hideMark/>
                  </w:tcPr>
                  <w:p w14:paraId="56A5BC1F" w14:textId="77777777" w:rsidR="00BF386C" w:rsidRDefault="00BF386C">
                    <w:pPr>
                      <w:pStyle w:val="Bibliography"/>
                      <w:rPr>
                        <w:noProof/>
                      </w:rPr>
                    </w:pPr>
                    <w:r>
                      <w:rPr>
                        <w:noProof/>
                      </w:rPr>
                      <w:t xml:space="preserve">[16] </w:t>
                    </w:r>
                  </w:p>
                </w:tc>
                <w:tc>
                  <w:tcPr>
                    <w:tcW w:w="0" w:type="auto"/>
                    <w:hideMark/>
                  </w:tcPr>
                  <w:p w14:paraId="2F2EC5EF" w14:textId="77777777" w:rsidR="00BF386C" w:rsidRDefault="00BF386C">
                    <w:pPr>
                      <w:pStyle w:val="Bibliography"/>
                      <w:rPr>
                        <w:noProof/>
                      </w:rPr>
                    </w:pPr>
                    <w:r>
                      <w:rPr>
                        <w:noProof/>
                      </w:rPr>
                      <w:t>FIDO Alliance, “FIDO UAF Registry of Predefined Values,” [Online]. Available: https://fidoalliance.org/specs/fido-uaf-v1.0-ps-20141208/fido-uaf-reg-v1.0-ps-20141208.html.</w:t>
                    </w:r>
                  </w:p>
                </w:tc>
              </w:tr>
              <w:tr w:rsidR="00BF386C" w14:paraId="10258878" w14:textId="77777777">
                <w:trPr>
                  <w:divId w:val="2071416538"/>
                  <w:tblCellSpacing w:w="15" w:type="dxa"/>
                </w:trPr>
                <w:tc>
                  <w:tcPr>
                    <w:tcW w:w="50" w:type="pct"/>
                    <w:hideMark/>
                  </w:tcPr>
                  <w:p w14:paraId="3EEFABD5" w14:textId="77777777" w:rsidR="00BF386C" w:rsidRDefault="00BF386C">
                    <w:pPr>
                      <w:pStyle w:val="Bibliography"/>
                      <w:rPr>
                        <w:noProof/>
                      </w:rPr>
                    </w:pPr>
                    <w:r>
                      <w:rPr>
                        <w:noProof/>
                      </w:rPr>
                      <w:t xml:space="preserve">[17] </w:t>
                    </w:r>
                  </w:p>
                </w:tc>
                <w:tc>
                  <w:tcPr>
                    <w:tcW w:w="0" w:type="auto"/>
                    <w:hideMark/>
                  </w:tcPr>
                  <w:p w14:paraId="0B9FE51F" w14:textId="77777777" w:rsidR="00BF386C" w:rsidRDefault="00BF386C">
                    <w:pPr>
                      <w:pStyle w:val="Bibliography"/>
                      <w:rPr>
                        <w:noProof/>
                      </w:rPr>
                    </w:pPr>
                    <w:r>
                      <w:rPr>
                        <w:noProof/>
                      </w:rPr>
                      <w:t>FIDO Alliance, “FIDO UAF Authenticator Commands,” [Online]. Available: https://fidoalliance.org/specs/fido-uaf-v1.0-ps-20141208/fido-uaf-authnr-cmds-v1.0-ps-20141208.html.</w:t>
                    </w:r>
                  </w:p>
                </w:tc>
              </w:tr>
              <w:tr w:rsidR="00BF386C" w14:paraId="253A40D9" w14:textId="77777777">
                <w:trPr>
                  <w:divId w:val="2071416538"/>
                  <w:tblCellSpacing w:w="15" w:type="dxa"/>
                </w:trPr>
                <w:tc>
                  <w:tcPr>
                    <w:tcW w:w="50" w:type="pct"/>
                    <w:hideMark/>
                  </w:tcPr>
                  <w:p w14:paraId="0AF10B89" w14:textId="77777777" w:rsidR="00BF386C" w:rsidRDefault="00BF386C">
                    <w:pPr>
                      <w:pStyle w:val="Bibliography"/>
                      <w:rPr>
                        <w:noProof/>
                      </w:rPr>
                    </w:pPr>
                    <w:r>
                      <w:rPr>
                        <w:noProof/>
                      </w:rPr>
                      <w:t xml:space="preserve">[18] </w:t>
                    </w:r>
                  </w:p>
                </w:tc>
                <w:tc>
                  <w:tcPr>
                    <w:tcW w:w="0" w:type="auto"/>
                    <w:hideMark/>
                  </w:tcPr>
                  <w:p w14:paraId="5C543320" w14:textId="77777777" w:rsidR="00BF386C" w:rsidRDefault="00BF386C">
                    <w:pPr>
                      <w:pStyle w:val="Bibliography"/>
                      <w:rPr>
                        <w:noProof/>
                      </w:rPr>
                    </w:pPr>
                    <w:r>
                      <w:rPr>
                        <w:noProof/>
                      </w:rPr>
                      <w:t>OpenID Foundation, “Enhancing OAuth Security for Mobile Applications with PKCE,” [Online]. Available: http://openid.net/2015/05/26/enhancing-oauth-security-for-mobile-applications-with-pkse/.</w:t>
                    </w:r>
                  </w:p>
                </w:tc>
              </w:tr>
              <w:tr w:rsidR="00BF386C" w14:paraId="3E374914" w14:textId="77777777">
                <w:trPr>
                  <w:divId w:val="2071416538"/>
                  <w:tblCellSpacing w:w="15" w:type="dxa"/>
                </w:trPr>
                <w:tc>
                  <w:tcPr>
                    <w:tcW w:w="50" w:type="pct"/>
                    <w:hideMark/>
                  </w:tcPr>
                  <w:p w14:paraId="46D67FBA" w14:textId="77777777" w:rsidR="00BF386C" w:rsidRDefault="00BF386C">
                    <w:pPr>
                      <w:pStyle w:val="Bibliography"/>
                      <w:rPr>
                        <w:noProof/>
                      </w:rPr>
                    </w:pPr>
                    <w:r>
                      <w:rPr>
                        <w:noProof/>
                      </w:rPr>
                      <w:t xml:space="preserve">[19] </w:t>
                    </w:r>
                  </w:p>
                </w:tc>
                <w:tc>
                  <w:tcPr>
                    <w:tcW w:w="0" w:type="auto"/>
                    <w:hideMark/>
                  </w:tcPr>
                  <w:p w14:paraId="2DEED392"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bl>
            <w:p w14:paraId="69FB5137" w14:textId="77777777" w:rsidR="00BF386C" w:rsidRDefault="00BF386C">
              <w:pPr>
                <w:divId w:val="207141653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12"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12"/>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7410C" w14:textId="77777777" w:rsidR="002F10A7" w:rsidRDefault="002F10A7">
      <w:r>
        <w:separator/>
      </w:r>
    </w:p>
  </w:endnote>
  <w:endnote w:type="continuationSeparator" w:id="0">
    <w:p w14:paraId="275D9547" w14:textId="77777777" w:rsidR="002F10A7" w:rsidRDefault="002F10A7">
      <w:r>
        <w:continuationSeparator/>
      </w:r>
    </w:p>
  </w:endnote>
  <w:endnote w:type="continuationNotice" w:id="1">
    <w:p w14:paraId="14A0591C" w14:textId="77777777" w:rsidR="002F10A7" w:rsidRDefault="002F10A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3748F" w14:textId="77777777" w:rsidR="009B7788" w:rsidRDefault="009B7788" w:rsidP="00EC0C46">
    <w:pPr>
      <w:pStyle w:val="Footer"/>
      <w:jc w:val="right"/>
    </w:pPr>
  </w:p>
  <w:p w14:paraId="540B85A3" w14:textId="6FC42066" w:rsidR="009B7788" w:rsidRPr="001E2958" w:rsidRDefault="009B7788" w:rsidP="00EC0C46">
    <w:pPr>
      <w:pStyle w:val="Footer"/>
    </w:pPr>
    <w:r>
      <w:t xml:space="preserve">Copyright © </w:t>
    </w:r>
    <w:sdt>
      <w:sdtPr>
        <w:alias w:val="Year"/>
        <w:tag w:val="YYYY"/>
        <w:id w:val="-951789870"/>
      </w:sdtPr>
      <w:sdtEnd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r w:rsidR="004F5893">
      <w:fldChar w:fldCharType="begin"/>
    </w:r>
    <w:r w:rsidR="004F5893">
      <w:instrText xml:space="preserve"> NUMPAGES </w:instrText>
    </w:r>
    <w:r w:rsidR="004F5893">
      <w:fldChar w:fldCharType="separate"/>
    </w:r>
    <w:r>
      <w:t>4</w:t>
    </w:r>
    <w:r w:rsidR="004F5893">
      <w:fldChar w:fldCharType="end"/>
    </w:r>
  </w:p>
  <w:p w14:paraId="0D515674" w14:textId="7B7D2FB5" w:rsidR="009B7788" w:rsidRPr="00EC0C46" w:rsidRDefault="009B7788"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50CF" w14:textId="77777777" w:rsidR="009B7788" w:rsidRDefault="009B7788" w:rsidP="007B286A">
    <w:pPr>
      <w:pStyle w:val="Footer"/>
    </w:pPr>
  </w:p>
  <w:p w14:paraId="3AB70392" w14:textId="2D7D1E3C" w:rsidR="009B7788" w:rsidRDefault="009B7788" w:rsidP="007B286A">
    <w:pPr>
      <w:pStyle w:val="Footer"/>
    </w:pPr>
    <w:r>
      <w:t>Copyright ©</w:t>
    </w:r>
    <w:sdt>
      <w:sdtPr>
        <w:alias w:val="Year"/>
        <w:tag w:val="YYYY"/>
        <w:id w:val="-1048608770"/>
      </w:sdtPr>
      <w:sdtEnd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r w:rsidR="004F5893">
      <w:fldChar w:fldCharType="begin"/>
    </w:r>
    <w:r w:rsidR="004F5893">
      <w:instrText xml:space="preserve"> NUMPAGES </w:instrText>
    </w:r>
    <w:r w:rsidR="004F5893">
      <w:fldChar w:fldCharType="separate"/>
    </w:r>
    <w:r>
      <w:t>4</w:t>
    </w:r>
    <w:r w:rsidR="004F5893">
      <w:fldChar w:fldCharType="end"/>
    </w:r>
    <w:r>
      <w:br/>
    </w:r>
  </w:p>
  <w:p w14:paraId="73BF776A" w14:textId="77777777" w:rsidR="009B7788" w:rsidRDefault="009B7788"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9506A" w14:textId="77777777" w:rsidR="002F10A7" w:rsidRDefault="002F10A7">
      <w:r>
        <w:separator/>
      </w:r>
    </w:p>
  </w:footnote>
  <w:footnote w:type="continuationSeparator" w:id="0">
    <w:p w14:paraId="5BD6D0D2" w14:textId="77777777" w:rsidR="002F10A7" w:rsidRDefault="002F10A7">
      <w:r>
        <w:continuationSeparator/>
      </w:r>
    </w:p>
  </w:footnote>
  <w:footnote w:type="continuationNotice" w:id="1">
    <w:p w14:paraId="7625A8E4" w14:textId="77777777" w:rsidR="002F10A7" w:rsidRDefault="002F10A7">
      <w:pPr>
        <w:spacing w:after="0"/>
      </w:pPr>
    </w:p>
  </w:footnote>
  <w:footnote w:id="2">
    <w:p w14:paraId="3BC7E9D8" w14:textId="77777777" w:rsidR="009B7788" w:rsidRDefault="009B7788" w:rsidP="004613DB">
      <w:pPr>
        <w:pStyle w:val="FootnoteText"/>
      </w:pPr>
      <w:r>
        <w:rPr>
          <w:rStyle w:val="FootnoteReference"/>
        </w:rPr>
        <w:footnoteRef/>
      </w:r>
      <w:r>
        <w:t xml:space="preserve"> The contents have been truncated for legibility</w:t>
      </w:r>
    </w:p>
  </w:footnote>
  <w:footnote w:id="3">
    <w:p w14:paraId="7F62C63A" w14:textId="77777777" w:rsidR="009B7788" w:rsidRDefault="009B7788" w:rsidP="004613DB">
      <w:pPr>
        <w:pStyle w:val="FootnoteText"/>
      </w:pPr>
      <w:r>
        <w:rPr>
          <w:rStyle w:val="FootnoteReference"/>
        </w:rPr>
        <w:footnoteRef/>
      </w:r>
      <w:r>
        <w:t xml:space="preserve"> The contents have been truncated for legibility</w:t>
      </w:r>
    </w:p>
  </w:footnote>
  <w:footnote w:id="4">
    <w:p w14:paraId="0B5B9935" w14:textId="77777777" w:rsidR="009B7788" w:rsidRDefault="009B7788" w:rsidP="004613DB">
      <w:pPr>
        <w:pStyle w:val="FootnoteText"/>
      </w:pPr>
      <w:r>
        <w:rPr>
          <w:rStyle w:val="FootnoteReference"/>
        </w:rPr>
        <w:footnoteRef/>
      </w:r>
      <w:r>
        <w:t xml:space="preserve"> The contents have been truncated for legibility</w:t>
      </w:r>
    </w:p>
  </w:footnote>
  <w:footnote w:id="5">
    <w:p w14:paraId="54113CBA" w14:textId="77777777" w:rsidR="009B7788" w:rsidRDefault="009B7788" w:rsidP="004613DB">
      <w:pPr>
        <w:pStyle w:val="FootnoteText"/>
      </w:pPr>
      <w:r>
        <w:rPr>
          <w:rStyle w:val="FootnoteReference"/>
        </w:rPr>
        <w:footnoteRef/>
      </w:r>
      <w:r>
        <w:t xml:space="preserve"> The contents have been truncated for legibility</w:t>
      </w:r>
    </w:p>
  </w:footnote>
  <w:footnote w:id="6">
    <w:p w14:paraId="426A31B2" w14:textId="77777777" w:rsidR="009B7788" w:rsidRDefault="009B7788"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9B7788" w:rsidRDefault="009B7788" w:rsidP="00503BFB">
      <w:pPr>
        <w:pStyle w:val="FootnoteText"/>
      </w:pPr>
      <w:r w:rsidRPr="00954869">
        <w:t>openssl genpkey -algorithm RSA -out ../keys/private_key.pem -outform PEM -aes-256-cbc -pass file:../keys/password.txt -pkeyopt rsa_keygen_bits:</w:t>
      </w:r>
      <w:r>
        <w:t>2048</w:t>
      </w:r>
    </w:p>
    <w:p w14:paraId="6FAB5C04" w14:textId="77777777" w:rsidR="009B7788" w:rsidRDefault="009B7788" w:rsidP="00503BFB">
      <w:pPr>
        <w:pStyle w:val="FootnoteText"/>
      </w:pPr>
      <w:r w:rsidRPr="002415B0">
        <w:t>openssl rsa -pubout -in ../keys/private_key.pem -out ../keys/public_key.pem -passin file:../keys/password.txt</w:t>
      </w:r>
    </w:p>
  </w:footnote>
  <w:footnote w:id="7">
    <w:p w14:paraId="5C25B41D" w14:textId="4950EB90" w:rsidR="00523563" w:rsidRDefault="00523563">
      <w:pPr>
        <w:pStyle w:val="FootnoteText"/>
      </w:pPr>
      <w:r>
        <w:rPr>
          <w:rStyle w:val="FootnoteReference"/>
        </w:rPr>
        <w:footnoteRef/>
      </w:r>
      <w:r>
        <w:t xml:space="preserve"> </w:t>
      </w:r>
      <w:r w:rsidR="00D93C1A">
        <w:rPr>
          <w:rFonts w:cs="Arial"/>
          <w:color w:val="1D1C1D"/>
          <w:sz w:val="23"/>
          <w:szCs w:val="23"/>
        </w:rPr>
        <w:t> </w:t>
      </w:r>
      <w:r w:rsidR="00C64D62">
        <w:rPr>
          <w:rFonts w:cs="Arial"/>
          <w:color w:val="1D1C1D"/>
          <w:sz w:val="23"/>
          <w:szCs w:val="23"/>
        </w:rPr>
        <w:t xml:space="preserve">The </w:t>
      </w:r>
      <w:r w:rsidR="00D93C1A">
        <w:rPr>
          <w:rFonts w:cs="Arial"/>
          <w:color w:val="1D1C1D"/>
          <w:sz w:val="23"/>
          <w:szCs w:val="23"/>
        </w:rPr>
        <w:t xml:space="preserve">'state' parameter described in section 3.4 is designed to support </w:t>
      </w:r>
      <w:r w:rsidR="00080C43">
        <w:rPr>
          <w:rFonts w:cs="Arial"/>
          <w:color w:val="1D1C1D"/>
          <w:sz w:val="23"/>
          <w:szCs w:val="23"/>
        </w:rPr>
        <w:t xml:space="preserve">conveying </w:t>
      </w:r>
      <w:r w:rsidR="003E1C8C">
        <w:rPr>
          <w:rFonts w:cs="Arial"/>
          <w:color w:val="1D1C1D"/>
          <w:sz w:val="23"/>
          <w:szCs w:val="23"/>
        </w:rPr>
        <w:t xml:space="preserve">dynamic request content within the </w:t>
      </w:r>
      <w:r w:rsidR="00512E2F">
        <w:rPr>
          <w:rFonts w:cs="Arial"/>
          <w:color w:val="1D1C1D"/>
          <w:sz w:val="23"/>
          <w:szCs w:val="23"/>
        </w:rPr>
        <w:t xml:space="preserve">OIDC </w:t>
      </w:r>
      <w:r w:rsidR="00E72859">
        <w:rPr>
          <w:rFonts w:cs="Arial"/>
          <w:color w:val="1D1C1D"/>
          <w:sz w:val="23"/>
          <w:szCs w:val="23"/>
        </w:rPr>
        <w:t>authentication request</w:t>
      </w:r>
      <w:r w:rsidR="00512E2F">
        <w:rPr>
          <w:rFonts w:cs="Arial"/>
          <w:color w:val="1D1C1D"/>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26FE6" w14:textId="6915ADCF" w:rsidR="009B7788" w:rsidRPr="00B07856" w:rsidRDefault="004F5893" w:rsidP="00AF74C5">
    <w:pPr>
      <w:pStyle w:val="Header"/>
      <w:tabs>
        <w:tab w:val="clear" w:pos="9639"/>
        <w:tab w:val="right" w:pos="9781"/>
      </w:tabs>
      <w:rPr>
        <w:rFonts w:eastAsia="Arial" w:cs="Arial"/>
        <w:color w:val="auto"/>
        <w:szCs w:val="20"/>
      </w:rPr>
    </w:pPr>
    <w:sdt>
      <w:sdtPr>
        <w:rPr>
          <w:rFonts w:eastAsia="Arial" w:cs="Arial"/>
          <w:color w:val="auto"/>
          <w:szCs w:val="20"/>
        </w:rPr>
        <w:id w:val="-871995138"/>
        <w:docPartObj>
          <w:docPartGallery w:val="Watermarks"/>
          <w:docPartUnique/>
        </w:docPartObj>
      </w:sdtPr>
      <w:sdtEnd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B7788">
      <w:rPr>
        <w:rFonts w:eastAsia="Arial" w:cs="Arial"/>
        <w:color w:val="auto"/>
        <w:szCs w:val="20"/>
      </w:rPr>
      <w:t>NHS login</w:t>
    </w:r>
    <w:r w:rsidR="009B7788" w:rsidRPr="00B07856">
      <w:rPr>
        <w:rFonts w:eastAsia="Arial" w:cs="Arial"/>
        <w:color w:val="auto"/>
        <w:szCs w:val="20"/>
      </w:rPr>
      <w:t xml:space="preserve"> Interface Specificat</w:t>
    </w:r>
    <w:r w:rsidR="009B7788">
      <w:rPr>
        <w:rFonts w:eastAsia="Arial" w:cs="Arial"/>
        <w:color w:val="auto"/>
        <w:szCs w:val="20"/>
      </w:rPr>
      <w:t>ion - Federation</w:t>
    </w:r>
    <w:r w:rsidR="009B7788"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9B7788">
          <w:rPr>
            <w:rFonts w:eastAsia="Arial" w:cs="Arial"/>
            <w:color w:val="auto"/>
            <w:szCs w:val="20"/>
          </w:rPr>
          <w:t>1</w:t>
        </w:r>
        <w:r w:rsidR="009B7788" w:rsidRPr="00B07856">
          <w:rPr>
            <w:rFonts w:eastAsia="Arial" w:cs="Arial"/>
            <w:color w:val="auto"/>
            <w:szCs w:val="20"/>
          </w:rPr>
          <w:t>.</w:t>
        </w:r>
        <w:r w:rsidR="00F50029">
          <w:rPr>
            <w:rFonts w:eastAsia="Arial" w:cs="Arial"/>
            <w:color w:val="auto"/>
            <w:szCs w:val="20"/>
          </w:rPr>
          <w:t>9</w:t>
        </w:r>
      </w:sdtContent>
    </w:sdt>
    <w:r w:rsidR="009B7788"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9B7788">
          <w:rPr>
            <w:rFonts w:eastAsia="Arial" w:cs="Arial"/>
            <w:color w:val="auto"/>
            <w:szCs w:val="20"/>
          </w:rPr>
          <w:t>DRAFT</w:t>
        </w:r>
      </w:sdtContent>
    </w:sdt>
    <w:r w:rsidR="009B7788" w:rsidRPr="00B07856">
      <w:rPr>
        <w:rFonts w:eastAsia="Arial" w:cs="Arial"/>
        <w:color w:val="auto"/>
        <w:szCs w:val="20"/>
      </w:rPr>
      <w:t xml:space="preserve"> </w:t>
    </w:r>
    <w:sdt>
      <w:sdtPr>
        <w:rPr>
          <w:rFonts w:eastAsia="Arial" w:cs="Arial"/>
          <w:color w:val="auto"/>
          <w:szCs w:val="20"/>
        </w:rPr>
        <w:alias w:val="Publish Date"/>
        <w:tag w:val=""/>
        <w:id w:val="-1552527468"/>
        <w:dataBinding w:prefixMappings="xmlns:ns0='http://schemas.microsoft.com/office/2006/coverPageProps' " w:xpath="/ns0:CoverPageProperties[1]/ns0:PublishDate[1]" w:storeItemID="{55AF091B-3C7A-41E3-B477-F2FDAA23CFDA}"/>
        <w:date w:fullDate="2020-05-01T00:00:00Z">
          <w:dateFormat w:val="d MMM. yy"/>
          <w:lid w:val="en-GB"/>
          <w:storeMappedDataAs w:val="dateTime"/>
          <w:calendar w:val="gregorian"/>
        </w:date>
      </w:sdtPr>
      <w:sdtEndPr/>
      <w:sdtContent>
        <w:r w:rsidR="005A7856">
          <w:rPr>
            <w:rFonts w:eastAsia="Arial" w:cs="Arial"/>
            <w:color w:val="auto"/>
            <w:szCs w:val="20"/>
          </w:rPr>
          <w:t>1 May. 20</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3B183" w14:textId="77777777" w:rsidR="009B7788" w:rsidRDefault="009B7788">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9B7788" w:rsidRDefault="009B7788"/>
  <w:p w14:paraId="7D481DEC" w14:textId="77777777" w:rsidR="009B7788" w:rsidRDefault="009B77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2964F" w14:textId="77777777" w:rsidR="009B7788" w:rsidRDefault="009B7788" w:rsidP="00DA41AC">
    <w:pPr>
      <w:pStyle w:val="Header"/>
      <w:pBdr>
        <w:bottom w:val="single" w:sz="12" w:space="31" w:color="003350"/>
      </w:pBdr>
    </w:pPr>
  </w:p>
  <w:p w14:paraId="51129650" w14:textId="77777777" w:rsidR="009B7788" w:rsidRDefault="009B7788" w:rsidP="00DA41AC">
    <w:pPr>
      <w:pStyle w:val="Header"/>
      <w:pBdr>
        <w:bottom w:val="single" w:sz="12" w:space="31" w:color="003350"/>
      </w:pBdr>
      <w:tabs>
        <w:tab w:val="clear" w:pos="9639"/>
        <w:tab w:val="right" w:pos="9638"/>
      </w:tabs>
    </w:pPr>
  </w:p>
  <w:p w14:paraId="51129651" w14:textId="127C346C" w:rsidR="009B7788" w:rsidRDefault="009B7788"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0DA0"/>
    <w:rsid w:val="00001012"/>
    <w:rsid w:val="0000101D"/>
    <w:rsid w:val="00001292"/>
    <w:rsid w:val="00001525"/>
    <w:rsid w:val="00001DCF"/>
    <w:rsid w:val="00001F3D"/>
    <w:rsid w:val="000021E1"/>
    <w:rsid w:val="0000300B"/>
    <w:rsid w:val="00003C57"/>
    <w:rsid w:val="00003EC1"/>
    <w:rsid w:val="000057E7"/>
    <w:rsid w:val="00005C23"/>
    <w:rsid w:val="000067E4"/>
    <w:rsid w:val="00006DBA"/>
    <w:rsid w:val="00007399"/>
    <w:rsid w:val="000073EF"/>
    <w:rsid w:val="00007634"/>
    <w:rsid w:val="00007C74"/>
    <w:rsid w:val="00007DA7"/>
    <w:rsid w:val="00007F81"/>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6F0F"/>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79A6"/>
    <w:rsid w:val="00027ED7"/>
    <w:rsid w:val="0003009B"/>
    <w:rsid w:val="0003013A"/>
    <w:rsid w:val="0003077D"/>
    <w:rsid w:val="000309F0"/>
    <w:rsid w:val="000312BE"/>
    <w:rsid w:val="0003182A"/>
    <w:rsid w:val="00032752"/>
    <w:rsid w:val="0003410A"/>
    <w:rsid w:val="00035910"/>
    <w:rsid w:val="00036091"/>
    <w:rsid w:val="000360A0"/>
    <w:rsid w:val="0003699C"/>
    <w:rsid w:val="00037089"/>
    <w:rsid w:val="00037F56"/>
    <w:rsid w:val="00040318"/>
    <w:rsid w:val="00040351"/>
    <w:rsid w:val="00041A69"/>
    <w:rsid w:val="00041B0C"/>
    <w:rsid w:val="000421D5"/>
    <w:rsid w:val="000422B0"/>
    <w:rsid w:val="00042498"/>
    <w:rsid w:val="0004269C"/>
    <w:rsid w:val="00042768"/>
    <w:rsid w:val="00042CF5"/>
    <w:rsid w:val="00042F5E"/>
    <w:rsid w:val="000430B3"/>
    <w:rsid w:val="000430DB"/>
    <w:rsid w:val="000435A5"/>
    <w:rsid w:val="00043629"/>
    <w:rsid w:val="00043F6C"/>
    <w:rsid w:val="00044407"/>
    <w:rsid w:val="00044B18"/>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2F8F"/>
    <w:rsid w:val="000533BC"/>
    <w:rsid w:val="000534E4"/>
    <w:rsid w:val="00053E0B"/>
    <w:rsid w:val="00054176"/>
    <w:rsid w:val="000547A8"/>
    <w:rsid w:val="00054D63"/>
    <w:rsid w:val="00055D55"/>
    <w:rsid w:val="00055EF5"/>
    <w:rsid w:val="000564DD"/>
    <w:rsid w:val="000565E9"/>
    <w:rsid w:val="00057C58"/>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8E"/>
    <w:rsid w:val="000768E0"/>
    <w:rsid w:val="00077189"/>
    <w:rsid w:val="000775E0"/>
    <w:rsid w:val="00077668"/>
    <w:rsid w:val="00077799"/>
    <w:rsid w:val="00077A3D"/>
    <w:rsid w:val="00077F9F"/>
    <w:rsid w:val="000801B1"/>
    <w:rsid w:val="00080693"/>
    <w:rsid w:val="00080B96"/>
    <w:rsid w:val="00080C43"/>
    <w:rsid w:val="00080C65"/>
    <w:rsid w:val="0008111B"/>
    <w:rsid w:val="0008125E"/>
    <w:rsid w:val="0008161A"/>
    <w:rsid w:val="000818D5"/>
    <w:rsid w:val="00081E3E"/>
    <w:rsid w:val="00081EB5"/>
    <w:rsid w:val="0008376B"/>
    <w:rsid w:val="0008467B"/>
    <w:rsid w:val="00085064"/>
    <w:rsid w:val="00085291"/>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A009A"/>
    <w:rsid w:val="000A00DA"/>
    <w:rsid w:val="000A0710"/>
    <w:rsid w:val="000A13F9"/>
    <w:rsid w:val="000A1882"/>
    <w:rsid w:val="000A1A41"/>
    <w:rsid w:val="000A2570"/>
    <w:rsid w:val="000A2598"/>
    <w:rsid w:val="000A28B4"/>
    <w:rsid w:val="000A3121"/>
    <w:rsid w:val="000A4475"/>
    <w:rsid w:val="000A4BE0"/>
    <w:rsid w:val="000A4FF9"/>
    <w:rsid w:val="000A56E9"/>
    <w:rsid w:val="000A5824"/>
    <w:rsid w:val="000A69AB"/>
    <w:rsid w:val="000A6A50"/>
    <w:rsid w:val="000A6DDD"/>
    <w:rsid w:val="000A7308"/>
    <w:rsid w:val="000A7882"/>
    <w:rsid w:val="000A7FC1"/>
    <w:rsid w:val="000B005D"/>
    <w:rsid w:val="000B10A8"/>
    <w:rsid w:val="000B11EE"/>
    <w:rsid w:val="000B1BC6"/>
    <w:rsid w:val="000B1CC1"/>
    <w:rsid w:val="000B1F50"/>
    <w:rsid w:val="000B295E"/>
    <w:rsid w:val="000B2F18"/>
    <w:rsid w:val="000B3B55"/>
    <w:rsid w:val="000B3F21"/>
    <w:rsid w:val="000B4024"/>
    <w:rsid w:val="000B42CF"/>
    <w:rsid w:val="000B482C"/>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276"/>
    <w:rsid w:val="000C285F"/>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1AE"/>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4B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6DD"/>
    <w:rsid w:val="00103D0E"/>
    <w:rsid w:val="001052D5"/>
    <w:rsid w:val="0010541A"/>
    <w:rsid w:val="00105880"/>
    <w:rsid w:val="00105CE3"/>
    <w:rsid w:val="001062D0"/>
    <w:rsid w:val="001067DE"/>
    <w:rsid w:val="00106858"/>
    <w:rsid w:val="001069E7"/>
    <w:rsid w:val="00106BE0"/>
    <w:rsid w:val="00107163"/>
    <w:rsid w:val="0010723D"/>
    <w:rsid w:val="001072AF"/>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54CB"/>
    <w:rsid w:val="001164D0"/>
    <w:rsid w:val="00116783"/>
    <w:rsid w:val="00116B4F"/>
    <w:rsid w:val="00116B56"/>
    <w:rsid w:val="00116BD4"/>
    <w:rsid w:val="00116F6B"/>
    <w:rsid w:val="001176D2"/>
    <w:rsid w:val="00117ECD"/>
    <w:rsid w:val="00117F0D"/>
    <w:rsid w:val="001203B6"/>
    <w:rsid w:val="00120A3F"/>
    <w:rsid w:val="00120AE7"/>
    <w:rsid w:val="00120BB2"/>
    <w:rsid w:val="00121DF4"/>
    <w:rsid w:val="00122398"/>
    <w:rsid w:val="0012284C"/>
    <w:rsid w:val="00122FD5"/>
    <w:rsid w:val="00123192"/>
    <w:rsid w:val="001231C8"/>
    <w:rsid w:val="001232BE"/>
    <w:rsid w:val="00123AA3"/>
    <w:rsid w:val="00124BE9"/>
    <w:rsid w:val="00125140"/>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1CA3"/>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1A33"/>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687"/>
    <w:rsid w:val="00170A8B"/>
    <w:rsid w:val="00170B81"/>
    <w:rsid w:val="001717FF"/>
    <w:rsid w:val="00171FC7"/>
    <w:rsid w:val="00172735"/>
    <w:rsid w:val="00172737"/>
    <w:rsid w:val="00173353"/>
    <w:rsid w:val="0017416F"/>
    <w:rsid w:val="001744CE"/>
    <w:rsid w:val="00174A18"/>
    <w:rsid w:val="00174AD6"/>
    <w:rsid w:val="00174F8D"/>
    <w:rsid w:val="00175E02"/>
    <w:rsid w:val="00176052"/>
    <w:rsid w:val="0017608A"/>
    <w:rsid w:val="001764A2"/>
    <w:rsid w:val="001769F3"/>
    <w:rsid w:val="00176AAF"/>
    <w:rsid w:val="00176CE1"/>
    <w:rsid w:val="00176DDE"/>
    <w:rsid w:val="0017748E"/>
    <w:rsid w:val="00177DC6"/>
    <w:rsid w:val="0018030E"/>
    <w:rsid w:val="00180604"/>
    <w:rsid w:val="00180D2A"/>
    <w:rsid w:val="00180EA1"/>
    <w:rsid w:val="0018165F"/>
    <w:rsid w:val="00182A12"/>
    <w:rsid w:val="00182DD1"/>
    <w:rsid w:val="001830AF"/>
    <w:rsid w:val="00183428"/>
    <w:rsid w:val="0018352A"/>
    <w:rsid w:val="00183E37"/>
    <w:rsid w:val="0018449A"/>
    <w:rsid w:val="00184654"/>
    <w:rsid w:val="00184881"/>
    <w:rsid w:val="00184E00"/>
    <w:rsid w:val="00184F68"/>
    <w:rsid w:val="0018550B"/>
    <w:rsid w:val="00185869"/>
    <w:rsid w:val="0018602B"/>
    <w:rsid w:val="00186244"/>
    <w:rsid w:val="001862AF"/>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4E51"/>
    <w:rsid w:val="00195025"/>
    <w:rsid w:val="0019550A"/>
    <w:rsid w:val="001959A1"/>
    <w:rsid w:val="00196477"/>
    <w:rsid w:val="001964E7"/>
    <w:rsid w:val="0019671C"/>
    <w:rsid w:val="001969C1"/>
    <w:rsid w:val="001977AD"/>
    <w:rsid w:val="00197E86"/>
    <w:rsid w:val="001A01AE"/>
    <w:rsid w:val="001A0263"/>
    <w:rsid w:val="001A02DA"/>
    <w:rsid w:val="001A06C8"/>
    <w:rsid w:val="001A1577"/>
    <w:rsid w:val="001A26FE"/>
    <w:rsid w:val="001A2D79"/>
    <w:rsid w:val="001A3367"/>
    <w:rsid w:val="001A341E"/>
    <w:rsid w:val="001A3E23"/>
    <w:rsid w:val="001A401B"/>
    <w:rsid w:val="001A420A"/>
    <w:rsid w:val="001A4328"/>
    <w:rsid w:val="001A443B"/>
    <w:rsid w:val="001A4628"/>
    <w:rsid w:val="001A5228"/>
    <w:rsid w:val="001A58F2"/>
    <w:rsid w:val="001A6E5C"/>
    <w:rsid w:val="001A6F14"/>
    <w:rsid w:val="001A6F1A"/>
    <w:rsid w:val="001A72FA"/>
    <w:rsid w:val="001A7FAE"/>
    <w:rsid w:val="001B0323"/>
    <w:rsid w:val="001B0520"/>
    <w:rsid w:val="001B0E8C"/>
    <w:rsid w:val="001B1180"/>
    <w:rsid w:val="001B1406"/>
    <w:rsid w:val="001B2118"/>
    <w:rsid w:val="001B2375"/>
    <w:rsid w:val="001B24D0"/>
    <w:rsid w:val="001B3179"/>
    <w:rsid w:val="001B3AE5"/>
    <w:rsid w:val="001B3C1A"/>
    <w:rsid w:val="001B3C86"/>
    <w:rsid w:val="001B44CA"/>
    <w:rsid w:val="001B459C"/>
    <w:rsid w:val="001B4EF4"/>
    <w:rsid w:val="001B4F51"/>
    <w:rsid w:val="001B5122"/>
    <w:rsid w:val="001B5443"/>
    <w:rsid w:val="001B55BB"/>
    <w:rsid w:val="001B5836"/>
    <w:rsid w:val="001B6591"/>
    <w:rsid w:val="001B65BC"/>
    <w:rsid w:val="001B6E34"/>
    <w:rsid w:val="001B7494"/>
    <w:rsid w:val="001B7631"/>
    <w:rsid w:val="001C048E"/>
    <w:rsid w:val="001C0564"/>
    <w:rsid w:val="001C0E90"/>
    <w:rsid w:val="001C0EF0"/>
    <w:rsid w:val="001C122A"/>
    <w:rsid w:val="001C19EA"/>
    <w:rsid w:val="001C203A"/>
    <w:rsid w:val="001C24EE"/>
    <w:rsid w:val="001C27F0"/>
    <w:rsid w:val="001C2958"/>
    <w:rsid w:val="001C3094"/>
    <w:rsid w:val="001C396F"/>
    <w:rsid w:val="001C4324"/>
    <w:rsid w:val="001C45E7"/>
    <w:rsid w:val="001C4628"/>
    <w:rsid w:val="001C4DC3"/>
    <w:rsid w:val="001C5C1C"/>
    <w:rsid w:val="001C5E2E"/>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3922"/>
    <w:rsid w:val="001E48EF"/>
    <w:rsid w:val="001E4C47"/>
    <w:rsid w:val="001E4EF3"/>
    <w:rsid w:val="001E5247"/>
    <w:rsid w:val="001E542E"/>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1D5F"/>
    <w:rsid w:val="001F2D82"/>
    <w:rsid w:val="001F4377"/>
    <w:rsid w:val="001F47C8"/>
    <w:rsid w:val="001F4BFE"/>
    <w:rsid w:val="001F59DD"/>
    <w:rsid w:val="001F60EF"/>
    <w:rsid w:val="001F68D4"/>
    <w:rsid w:val="001F6AFC"/>
    <w:rsid w:val="001F747B"/>
    <w:rsid w:val="001F7572"/>
    <w:rsid w:val="001F77D5"/>
    <w:rsid w:val="001F7E28"/>
    <w:rsid w:val="001F7F31"/>
    <w:rsid w:val="00201AF9"/>
    <w:rsid w:val="00201C62"/>
    <w:rsid w:val="00201D9B"/>
    <w:rsid w:val="0020230C"/>
    <w:rsid w:val="00202477"/>
    <w:rsid w:val="00202BF7"/>
    <w:rsid w:val="00203275"/>
    <w:rsid w:val="00203E99"/>
    <w:rsid w:val="0020464E"/>
    <w:rsid w:val="00204E74"/>
    <w:rsid w:val="00205F00"/>
    <w:rsid w:val="00206170"/>
    <w:rsid w:val="00206324"/>
    <w:rsid w:val="00206749"/>
    <w:rsid w:val="00206855"/>
    <w:rsid w:val="00206CB1"/>
    <w:rsid w:val="002072F5"/>
    <w:rsid w:val="00207D82"/>
    <w:rsid w:val="002107DF"/>
    <w:rsid w:val="00210B1A"/>
    <w:rsid w:val="002117C9"/>
    <w:rsid w:val="002117E6"/>
    <w:rsid w:val="00211B9F"/>
    <w:rsid w:val="0021277C"/>
    <w:rsid w:val="00212E24"/>
    <w:rsid w:val="002135E7"/>
    <w:rsid w:val="002137B7"/>
    <w:rsid w:val="0021389D"/>
    <w:rsid w:val="00213E7E"/>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8EE"/>
    <w:rsid w:val="00224A74"/>
    <w:rsid w:val="00224C5B"/>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D8C"/>
    <w:rsid w:val="00232412"/>
    <w:rsid w:val="002330C3"/>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605D3"/>
    <w:rsid w:val="002608C9"/>
    <w:rsid w:val="00260C13"/>
    <w:rsid w:val="00261D73"/>
    <w:rsid w:val="002624B7"/>
    <w:rsid w:val="00262E72"/>
    <w:rsid w:val="0026352A"/>
    <w:rsid w:val="0026358C"/>
    <w:rsid w:val="00264070"/>
    <w:rsid w:val="00265280"/>
    <w:rsid w:val="0026540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CFF"/>
    <w:rsid w:val="00287F19"/>
    <w:rsid w:val="0029082C"/>
    <w:rsid w:val="00290CFF"/>
    <w:rsid w:val="00290F12"/>
    <w:rsid w:val="002918D3"/>
    <w:rsid w:val="00291E55"/>
    <w:rsid w:val="00292410"/>
    <w:rsid w:val="00292CF9"/>
    <w:rsid w:val="002937A2"/>
    <w:rsid w:val="002940E2"/>
    <w:rsid w:val="002943A7"/>
    <w:rsid w:val="00294DAB"/>
    <w:rsid w:val="002963AB"/>
    <w:rsid w:val="002967B4"/>
    <w:rsid w:val="00296F6C"/>
    <w:rsid w:val="002972DE"/>
    <w:rsid w:val="0029755E"/>
    <w:rsid w:val="0029767C"/>
    <w:rsid w:val="002A04F9"/>
    <w:rsid w:val="002A0CA0"/>
    <w:rsid w:val="002A11D2"/>
    <w:rsid w:val="002A1D8B"/>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6913"/>
    <w:rsid w:val="002C7218"/>
    <w:rsid w:val="002C769B"/>
    <w:rsid w:val="002C794D"/>
    <w:rsid w:val="002D001F"/>
    <w:rsid w:val="002D01EF"/>
    <w:rsid w:val="002D09FD"/>
    <w:rsid w:val="002D0FFB"/>
    <w:rsid w:val="002D14B9"/>
    <w:rsid w:val="002D163D"/>
    <w:rsid w:val="002D1FEC"/>
    <w:rsid w:val="002D2F9E"/>
    <w:rsid w:val="002D423D"/>
    <w:rsid w:val="002D431A"/>
    <w:rsid w:val="002D60ED"/>
    <w:rsid w:val="002D6B66"/>
    <w:rsid w:val="002D6D25"/>
    <w:rsid w:val="002D6E74"/>
    <w:rsid w:val="002E0766"/>
    <w:rsid w:val="002E0C05"/>
    <w:rsid w:val="002E0C0C"/>
    <w:rsid w:val="002E0F2D"/>
    <w:rsid w:val="002E12FF"/>
    <w:rsid w:val="002E1311"/>
    <w:rsid w:val="002E1B5F"/>
    <w:rsid w:val="002E22B1"/>
    <w:rsid w:val="002E25BF"/>
    <w:rsid w:val="002E3E73"/>
    <w:rsid w:val="002E4510"/>
    <w:rsid w:val="002E468F"/>
    <w:rsid w:val="002E46B3"/>
    <w:rsid w:val="002E4B3A"/>
    <w:rsid w:val="002E5015"/>
    <w:rsid w:val="002E5CB8"/>
    <w:rsid w:val="002E6A7F"/>
    <w:rsid w:val="002E7122"/>
    <w:rsid w:val="002E7E54"/>
    <w:rsid w:val="002F0B1D"/>
    <w:rsid w:val="002F10A7"/>
    <w:rsid w:val="002F1114"/>
    <w:rsid w:val="002F287B"/>
    <w:rsid w:val="002F3112"/>
    <w:rsid w:val="002F3415"/>
    <w:rsid w:val="002F387B"/>
    <w:rsid w:val="002F38E9"/>
    <w:rsid w:val="002F43C6"/>
    <w:rsid w:val="002F4515"/>
    <w:rsid w:val="002F46D8"/>
    <w:rsid w:val="002F4DA1"/>
    <w:rsid w:val="002F4F00"/>
    <w:rsid w:val="002F5637"/>
    <w:rsid w:val="002F5C52"/>
    <w:rsid w:val="002F5E92"/>
    <w:rsid w:val="002F7059"/>
    <w:rsid w:val="002F73F3"/>
    <w:rsid w:val="0030013B"/>
    <w:rsid w:val="0030022B"/>
    <w:rsid w:val="003003CA"/>
    <w:rsid w:val="0030052B"/>
    <w:rsid w:val="003006BD"/>
    <w:rsid w:val="00300A48"/>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1F54"/>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7F1"/>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37E51"/>
    <w:rsid w:val="00340081"/>
    <w:rsid w:val="00340588"/>
    <w:rsid w:val="0034060F"/>
    <w:rsid w:val="003407FE"/>
    <w:rsid w:val="00340B18"/>
    <w:rsid w:val="00340CED"/>
    <w:rsid w:val="00341016"/>
    <w:rsid w:val="003410FC"/>
    <w:rsid w:val="00341318"/>
    <w:rsid w:val="003413F1"/>
    <w:rsid w:val="0034172A"/>
    <w:rsid w:val="00342BAF"/>
    <w:rsid w:val="00342C03"/>
    <w:rsid w:val="003430C3"/>
    <w:rsid w:val="003433B4"/>
    <w:rsid w:val="00343694"/>
    <w:rsid w:val="00343C23"/>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2744"/>
    <w:rsid w:val="00353754"/>
    <w:rsid w:val="00353CAE"/>
    <w:rsid w:val="00353DB0"/>
    <w:rsid w:val="003542AB"/>
    <w:rsid w:val="003545A9"/>
    <w:rsid w:val="00354AF4"/>
    <w:rsid w:val="00354CD5"/>
    <w:rsid w:val="003557C7"/>
    <w:rsid w:val="00355E2C"/>
    <w:rsid w:val="0035618F"/>
    <w:rsid w:val="00357951"/>
    <w:rsid w:val="00357CCD"/>
    <w:rsid w:val="00360255"/>
    <w:rsid w:val="003607A3"/>
    <w:rsid w:val="00360A74"/>
    <w:rsid w:val="00360A9A"/>
    <w:rsid w:val="00360F01"/>
    <w:rsid w:val="003613D2"/>
    <w:rsid w:val="00362007"/>
    <w:rsid w:val="00362526"/>
    <w:rsid w:val="00363567"/>
    <w:rsid w:val="00363723"/>
    <w:rsid w:val="00364FE7"/>
    <w:rsid w:val="00365EB2"/>
    <w:rsid w:val="00365ED1"/>
    <w:rsid w:val="00366321"/>
    <w:rsid w:val="00366D8D"/>
    <w:rsid w:val="0036722E"/>
    <w:rsid w:val="00367734"/>
    <w:rsid w:val="003677F0"/>
    <w:rsid w:val="00367DD6"/>
    <w:rsid w:val="0037078B"/>
    <w:rsid w:val="0037095A"/>
    <w:rsid w:val="00370E6B"/>
    <w:rsid w:val="003724AF"/>
    <w:rsid w:val="00372939"/>
    <w:rsid w:val="00372E1A"/>
    <w:rsid w:val="003733DE"/>
    <w:rsid w:val="00374B3B"/>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6C5"/>
    <w:rsid w:val="003807BA"/>
    <w:rsid w:val="00380CF5"/>
    <w:rsid w:val="00381C04"/>
    <w:rsid w:val="00382221"/>
    <w:rsid w:val="00382F28"/>
    <w:rsid w:val="00383833"/>
    <w:rsid w:val="00383C6E"/>
    <w:rsid w:val="00383CDE"/>
    <w:rsid w:val="00383CEC"/>
    <w:rsid w:val="0038420C"/>
    <w:rsid w:val="0038487A"/>
    <w:rsid w:val="00384E4F"/>
    <w:rsid w:val="0038550D"/>
    <w:rsid w:val="0038578F"/>
    <w:rsid w:val="00386143"/>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C0C"/>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012"/>
    <w:rsid w:val="003B061C"/>
    <w:rsid w:val="003B1607"/>
    <w:rsid w:val="003B1849"/>
    <w:rsid w:val="003B1BAE"/>
    <w:rsid w:val="003B1D4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114"/>
    <w:rsid w:val="003C0313"/>
    <w:rsid w:val="003C07F5"/>
    <w:rsid w:val="003C082F"/>
    <w:rsid w:val="003C0C87"/>
    <w:rsid w:val="003C2F8B"/>
    <w:rsid w:val="003C2F90"/>
    <w:rsid w:val="003C2FDC"/>
    <w:rsid w:val="003C3390"/>
    <w:rsid w:val="003C3F9C"/>
    <w:rsid w:val="003C4323"/>
    <w:rsid w:val="003C4A05"/>
    <w:rsid w:val="003C4C6D"/>
    <w:rsid w:val="003C4FC8"/>
    <w:rsid w:val="003C501B"/>
    <w:rsid w:val="003C5105"/>
    <w:rsid w:val="003C52AB"/>
    <w:rsid w:val="003C59D0"/>
    <w:rsid w:val="003C6085"/>
    <w:rsid w:val="003C67CD"/>
    <w:rsid w:val="003C6D87"/>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B7B"/>
    <w:rsid w:val="003D51A0"/>
    <w:rsid w:val="003D52F4"/>
    <w:rsid w:val="003D5469"/>
    <w:rsid w:val="003D57D4"/>
    <w:rsid w:val="003D6F30"/>
    <w:rsid w:val="003E0018"/>
    <w:rsid w:val="003E01DF"/>
    <w:rsid w:val="003E0256"/>
    <w:rsid w:val="003E05B1"/>
    <w:rsid w:val="003E0BB0"/>
    <w:rsid w:val="003E10D1"/>
    <w:rsid w:val="003E14BD"/>
    <w:rsid w:val="003E1C8C"/>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665A"/>
    <w:rsid w:val="00406C3F"/>
    <w:rsid w:val="004077F1"/>
    <w:rsid w:val="004078CD"/>
    <w:rsid w:val="0041013B"/>
    <w:rsid w:val="004107EB"/>
    <w:rsid w:val="0041084B"/>
    <w:rsid w:val="00411607"/>
    <w:rsid w:val="00411B60"/>
    <w:rsid w:val="00411FD1"/>
    <w:rsid w:val="0041268B"/>
    <w:rsid w:val="00412A96"/>
    <w:rsid w:val="00412B6C"/>
    <w:rsid w:val="0041320C"/>
    <w:rsid w:val="0041343E"/>
    <w:rsid w:val="00413868"/>
    <w:rsid w:val="00414C9D"/>
    <w:rsid w:val="004154A3"/>
    <w:rsid w:val="00415559"/>
    <w:rsid w:val="0041591F"/>
    <w:rsid w:val="004163A5"/>
    <w:rsid w:val="0041659F"/>
    <w:rsid w:val="00416B87"/>
    <w:rsid w:val="00416E6E"/>
    <w:rsid w:val="00416EF3"/>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16D1"/>
    <w:rsid w:val="004417C2"/>
    <w:rsid w:val="0044206E"/>
    <w:rsid w:val="00442361"/>
    <w:rsid w:val="00442D3D"/>
    <w:rsid w:val="00443798"/>
    <w:rsid w:val="004439B8"/>
    <w:rsid w:val="00443A9D"/>
    <w:rsid w:val="00443B3A"/>
    <w:rsid w:val="00443F10"/>
    <w:rsid w:val="0044446A"/>
    <w:rsid w:val="00444C28"/>
    <w:rsid w:val="00444D90"/>
    <w:rsid w:val="00444F70"/>
    <w:rsid w:val="00444FD1"/>
    <w:rsid w:val="004452A3"/>
    <w:rsid w:val="0044555F"/>
    <w:rsid w:val="0044606D"/>
    <w:rsid w:val="004463E1"/>
    <w:rsid w:val="0044646B"/>
    <w:rsid w:val="00447DFD"/>
    <w:rsid w:val="004501D2"/>
    <w:rsid w:val="004509F8"/>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C8A"/>
    <w:rsid w:val="004573F3"/>
    <w:rsid w:val="004576D6"/>
    <w:rsid w:val="00460B87"/>
    <w:rsid w:val="00461110"/>
    <w:rsid w:val="00461240"/>
    <w:rsid w:val="004613DB"/>
    <w:rsid w:val="00461C0D"/>
    <w:rsid w:val="00461E27"/>
    <w:rsid w:val="00462161"/>
    <w:rsid w:val="0046230B"/>
    <w:rsid w:val="0046340E"/>
    <w:rsid w:val="0046352D"/>
    <w:rsid w:val="0046477E"/>
    <w:rsid w:val="00464BCA"/>
    <w:rsid w:val="00465135"/>
    <w:rsid w:val="0046718F"/>
    <w:rsid w:val="00467471"/>
    <w:rsid w:val="00467F48"/>
    <w:rsid w:val="0047035B"/>
    <w:rsid w:val="004716F5"/>
    <w:rsid w:val="00471889"/>
    <w:rsid w:val="0047196D"/>
    <w:rsid w:val="00471A7B"/>
    <w:rsid w:val="00471C79"/>
    <w:rsid w:val="00472615"/>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114"/>
    <w:rsid w:val="0049761D"/>
    <w:rsid w:val="00497CA9"/>
    <w:rsid w:val="00497D7B"/>
    <w:rsid w:val="00497F11"/>
    <w:rsid w:val="004A07E5"/>
    <w:rsid w:val="004A0D45"/>
    <w:rsid w:val="004A2320"/>
    <w:rsid w:val="004A278C"/>
    <w:rsid w:val="004A2E24"/>
    <w:rsid w:val="004A3DB1"/>
    <w:rsid w:val="004A3FFE"/>
    <w:rsid w:val="004A445E"/>
    <w:rsid w:val="004A4661"/>
    <w:rsid w:val="004A4BA2"/>
    <w:rsid w:val="004A4F2F"/>
    <w:rsid w:val="004A5721"/>
    <w:rsid w:val="004A6374"/>
    <w:rsid w:val="004A6595"/>
    <w:rsid w:val="004A7153"/>
    <w:rsid w:val="004A7AD8"/>
    <w:rsid w:val="004B0113"/>
    <w:rsid w:val="004B0430"/>
    <w:rsid w:val="004B0D63"/>
    <w:rsid w:val="004B1732"/>
    <w:rsid w:val="004B19AC"/>
    <w:rsid w:val="004B1A7A"/>
    <w:rsid w:val="004B1B06"/>
    <w:rsid w:val="004B2010"/>
    <w:rsid w:val="004B2535"/>
    <w:rsid w:val="004B2690"/>
    <w:rsid w:val="004B2EB1"/>
    <w:rsid w:val="004B2FFD"/>
    <w:rsid w:val="004B35B0"/>
    <w:rsid w:val="004B4B8B"/>
    <w:rsid w:val="004B52F4"/>
    <w:rsid w:val="004B5A01"/>
    <w:rsid w:val="004B5B4F"/>
    <w:rsid w:val="004B6456"/>
    <w:rsid w:val="004B69D7"/>
    <w:rsid w:val="004B6A6C"/>
    <w:rsid w:val="004C0203"/>
    <w:rsid w:val="004C072D"/>
    <w:rsid w:val="004C0BF3"/>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2F6"/>
    <w:rsid w:val="004D1B3A"/>
    <w:rsid w:val="004D206C"/>
    <w:rsid w:val="004D21E1"/>
    <w:rsid w:val="004D2481"/>
    <w:rsid w:val="004D25D4"/>
    <w:rsid w:val="004D26E6"/>
    <w:rsid w:val="004D3242"/>
    <w:rsid w:val="004D3411"/>
    <w:rsid w:val="004D388A"/>
    <w:rsid w:val="004D3D94"/>
    <w:rsid w:val="004D4297"/>
    <w:rsid w:val="004D4904"/>
    <w:rsid w:val="004D4BD9"/>
    <w:rsid w:val="004D4CD2"/>
    <w:rsid w:val="004D4D89"/>
    <w:rsid w:val="004D56E1"/>
    <w:rsid w:val="004D57B3"/>
    <w:rsid w:val="004D5AF7"/>
    <w:rsid w:val="004D5CE4"/>
    <w:rsid w:val="004D6D76"/>
    <w:rsid w:val="004D6EA7"/>
    <w:rsid w:val="004D6F57"/>
    <w:rsid w:val="004D7346"/>
    <w:rsid w:val="004D75AF"/>
    <w:rsid w:val="004E1100"/>
    <w:rsid w:val="004E13B6"/>
    <w:rsid w:val="004E147C"/>
    <w:rsid w:val="004E17D8"/>
    <w:rsid w:val="004E1FB6"/>
    <w:rsid w:val="004E28E8"/>
    <w:rsid w:val="004E3561"/>
    <w:rsid w:val="004E35B1"/>
    <w:rsid w:val="004E4114"/>
    <w:rsid w:val="004E4A3A"/>
    <w:rsid w:val="004E4BE5"/>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F04E9"/>
    <w:rsid w:val="004F0D81"/>
    <w:rsid w:val="004F1933"/>
    <w:rsid w:val="004F1BC1"/>
    <w:rsid w:val="004F2E06"/>
    <w:rsid w:val="004F45D6"/>
    <w:rsid w:val="004F5893"/>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730"/>
    <w:rsid w:val="00504929"/>
    <w:rsid w:val="00505221"/>
    <w:rsid w:val="005053AC"/>
    <w:rsid w:val="00506402"/>
    <w:rsid w:val="00506E97"/>
    <w:rsid w:val="0050786E"/>
    <w:rsid w:val="005079D6"/>
    <w:rsid w:val="00511AAE"/>
    <w:rsid w:val="00512A65"/>
    <w:rsid w:val="00512AF9"/>
    <w:rsid w:val="00512C0B"/>
    <w:rsid w:val="00512E2F"/>
    <w:rsid w:val="005163E3"/>
    <w:rsid w:val="00516768"/>
    <w:rsid w:val="00516B23"/>
    <w:rsid w:val="00516E37"/>
    <w:rsid w:val="005175AC"/>
    <w:rsid w:val="00517ADE"/>
    <w:rsid w:val="0052017B"/>
    <w:rsid w:val="0052089C"/>
    <w:rsid w:val="005209A9"/>
    <w:rsid w:val="00520BB1"/>
    <w:rsid w:val="00520E6A"/>
    <w:rsid w:val="00520FCE"/>
    <w:rsid w:val="00521820"/>
    <w:rsid w:val="00521A23"/>
    <w:rsid w:val="00521BE4"/>
    <w:rsid w:val="00521F42"/>
    <w:rsid w:val="005233D1"/>
    <w:rsid w:val="00523563"/>
    <w:rsid w:val="00523701"/>
    <w:rsid w:val="005238AF"/>
    <w:rsid w:val="00523CDD"/>
    <w:rsid w:val="00526112"/>
    <w:rsid w:val="005262D1"/>
    <w:rsid w:val="00526A92"/>
    <w:rsid w:val="00527298"/>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0D2"/>
    <w:rsid w:val="005404FB"/>
    <w:rsid w:val="005407A7"/>
    <w:rsid w:val="005407CA"/>
    <w:rsid w:val="00540961"/>
    <w:rsid w:val="00540A8C"/>
    <w:rsid w:val="00541A25"/>
    <w:rsid w:val="00541B5A"/>
    <w:rsid w:val="00541D03"/>
    <w:rsid w:val="00541E1D"/>
    <w:rsid w:val="00541E70"/>
    <w:rsid w:val="00542067"/>
    <w:rsid w:val="00542759"/>
    <w:rsid w:val="00542801"/>
    <w:rsid w:val="0054296D"/>
    <w:rsid w:val="00542A6E"/>
    <w:rsid w:val="005430E6"/>
    <w:rsid w:val="0054334E"/>
    <w:rsid w:val="00543790"/>
    <w:rsid w:val="00543B3F"/>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FC5"/>
    <w:rsid w:val="005508BB"/>
    <w:rsid w:val="00550B49"/>
    <w:rsid w:val="00550F7D"/>
    <w:rsid w:val="005510EA"/>
    <w:rsid w:val="0055160A"/>
    <w:rsid w:val="0055237D"/>
    <w:rsid w:val="0055273B"/>
    <w:rsid w:val="005530AD"/>
    <w:rsid w:val="00553EB2"/>
    <w:rsid w:val="00553F08"/>
    <w:rsid w:val="00554773"/>
    <w:rsid w:val="00554E06"/>
    <w:rsid w:val="00555C97"/>
    <w:rsid w:val="00555DC3"/>
    <w:rsid w:val="00555F26"/>
    <w:rsid w:val="00556883"/>
    <w:rsid w:val="00556A03"/>
    <w:rsid w:val="00556DC4"/>
    <w:rsid w:val="00556E12"/>
    <w:rsid w:val="00557226"/>
    <w:rsid w:val="0055743A"/>
    <w:rsid w:val="00557922"/>
    <w:rsid w:val="00560777"/>
    <w:rsid w:val="00560A92"/>
    <w:rsid w:val="00561973"/>
    <w:rsid w:val="00561B50"/>
    <w:rsid w:val="00561E77"/>
    <w:rsid w:val="0056224A"/>
    <w:rsid w:val="00562513"/>
    <w:rsid w:val="00562792"/>
    <w:rsid w:val="005628EB"/>
    <w:rsid w:val="00562A75"/>
    <w:rsid w:val="00563477"/>
    <w:rsid w:val="00563732"/>
    <w:rsid w:val="00563BC7"/>
    <w:rsid w:val="00563D01"/>
    <w:rsid w:val="00563D5F"/>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327A"/>
    <w:rsid w:val="00573436"/>
    <w:rsid w:val="005740D5"/>
    <w:rsid w:val="0057455A"/>
    <w:rsid w:val="005747FB"/>
    <w:rsid w:val="00574A03"/>
    <w:rsid w:val="00575435"/>
    <w:rsid w:val="005754F7"/>
    <w:rsid w:val="00575A32"/>
    <w:rsid w:val="00575F4F"/>
    <w:rsid w:val="00575F67"/>
    <w:rsid w:val="00576894"/>
    <w:rsid w:val="00576B28"/>
    <w:rsid w:val="00577C00"/>
    <w:rsid w:val="00577C32"/>
    <w:rsid w:val="00580864"/>
    <w:rsid w:val="00580B8C"/>
    <w:rsid w:val="00580CFD"/>
    <w:rsid w:val="00581190"/>
    <w:rsid w:val="005815DB"/>
    <w:rsid w:val="00581A4B"/>
    <w:rsid w:val="00581A51"/>
    <w:rsid w:val="00581EB9"/>
    <w:rsid w:val="00582D97"/>
    <w:rsid w:val="00583538"/>
    <w:rsid w:val="005835FB"/>
    <w:rsid w:val="0058385C"/>
    <w:rsid w:val="00583AF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6F2E"/>
    <w:rsid w:val="00587034"/>
    <w:rsid w:val="00587043"/>
    <w:rsid w:val="00587066"/>
    <w:rsid w:val="00587832"/>
    <w:rsid w:val="00587E42"/>
    <w:rsid w:val="00590982"/>
    <w:rsid w:val="00590D22"/>
    <w:rsid w:val="00590DC8"/>
    <w:rsid w:val="0059161A"/>
    <w:rsid w:val="00591E44"/>
    <w:rsid w:val="0059203B"/>
    <w:rsid w:val="005928D8"/>
    <w:rsid w:val="00592DF8"/>
    <w:rsid w:val="00592E53"/>
    <w:rsid w:val="00593F35"/>
    <w:rsid w:val="0059405F"/>
    <w:rsid w:val="005941D1"/>
    <w:rsid w:val="00594853"/>
    <w:rsid w:val="00594A91"/>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856"/>
    <w:rsid w:val="005A7EB6"/>
    <w:rsid w:val="005A7EC9"/>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0F75"/>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630E"/>
    <w:rsid w:val="005D653D"/>
    <w:rsid w:val="005D68AC"/>
    <w:rsid w:val="005D6B0F"/>
    <w:rsid w:val="005D6B7F"/>
    <w:rsid w:val="005D70EC"/>
    <w:rsid w:val="005D76D2"/>
    <w:rsid w:val="005D7C7B"/>
    <w:rsid w:val="005E0671"/>
    <w:rsid w:val="005E0769"/>
    <w:rsid w:val="005E0A0D"/>
    <w:rsid w:val="005E0BA1"/>
    <w:rsid w:val="005E0E53"/>
    <w:rsid w:val="005E129D"/>
    <w:rsid w:val="005E16CD"/>
    <w:rsid w:val="005E1DB1"/>
    <w:rsid w:val="005E1E02"/>
    <w:rsid w:val="005E23E9"/>
    <w:rsid w:val="005E243F"/>
    <w:rsid w:val="005E338C"/>
    <w:rsid w:val="005E3615"/>
    <w:rsid w:val="005E3A03"/>
    <w:rsid w:val="005E3EC8"/>
    <w:rsid w:val="005E4D8B"/>
    <w:rsid w:val="005E64E5"/>
    <w:rsid w:val="005E6BEA"/>
    <w:rsid w:val="005E7331"/>
    <w:rsid w:val="005E7451"/>
    <w:rsid w:val="005E7A6A"/>
    <w:rsid w:val="005E7CD4"/>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4A5"/>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D3C"/>
    <w:rsid w:val="00606F01"/>
    <w:rsid w:val="00606FCB"/>
    <w:rsid w:val="0060723D"/>
    <w:rsid w:val="00607708"/>
    <w:rsid w:val="0060777A"/>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89"/>
    <w:rsid w:val="0061595D"/>
    <w:rsid w:val="00615F87"/>
    <w:rsid w:val="006168E6"/>
    <w:rsid w:val="00616E2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B84"/>
    <w:rsid w:val="00625D63"/>
    <w:rsid w:val="00625EC8"/>
    <w:rsid w:val="006261AC"/>
    <w:rsid w:val="00626881"/>
    <w:rsid w:val="00626C80"/>
    <w:rsid w:val="0063095B"/>
    <w:rsid w:val="00630BE2"/>
    <w:rsid w:val="006313CC"/>
    <w:rsid w:val="00631F6D"/>
    <w:rsid w:val="00631FB1"/>
    <w:rsid w:val="006321FF"/>
    <w:rsid w:val="00632301"/>
    <w:rsid w:val="00632450"/>
    <w:rsid w:val="00632A90"/>
    <w:rsid w:val="00632E1F"/>
    <w:rsid w:val="00632FC9"/>
    <w:rsid w:val="006344D7"/>
    <w:rsid w:val="006345AA"/>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050"/>
    <w:rsid w:val="006416B4"/>
    <w:rsid w:val="006418F2"/>
    <w:rsid w:val="00641A55"/>
    <w:rsid w:val="00642220"/>
    <w:rsid w:val="00642326"/>
    <w:rsid w:val="006426AA"/>
    <w:rsid w:val="00642EC7"/>
    <w:rsid w:val="00643228"/>
    <w:rsid w:val="006433F7"/>
    <w:rsid w:val="0064385D"/>
    <w:rsid w:val="00643DEC"/>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6F08"/>
    <w:rsid w:val="006671CE"/>
    <w:rsid w:val="006678C5"/>
    <w:rsid w:val="00667AD5"/>
    <w:rsid w:val="0067054E"/>
    <w:rsid w:val="00670ABB"/>
    <w:rsid w:val="0067164C"/>
    <w:rsid w:val="00671962"/>
    <w:rsid w:val="006730EB"/>
    <w:rsid w:val="00673516"/>
    <w:rsid w:val="00673A32"/>
    <w:rsid w:val="00673FFE"/>
    <w:rsid w:val="006746DE"/>
    <w:rsid w:val="00674736"/>
    <w:rsid w:val="00674967"/>
    <w:rsid w:val="00674C46"/>
    <w:rsid w:val="00675090"/>
    <w:rsid w:val="006753B1"/>
    <w:rsid w:val="006760F5"/>
    <w:rsid w:val="00677539"/>
    <w:rsid w:val="006810A6"/>
    <w:rsid w:val="00681CC1"/>
    <w:rsid w:val="0068239D"/>
    <w:rsid w:val="006836D2"/>
    <w:rsid w:val="0068387D"/>
    <w:rsid w:val="00683C4A"/>
    <w:rsid w:val="00684212"/>
    <w:rsid w:val="00684A6F"/>
    <w:rsid w:val="00684EDF"/>
    <w:rsid w:val="006852FF"/>
    <w:rsid w:val="00685B44"/>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B14"/>
    <w:rsid w:val="006A7B5E"/>
    <w:rsid w:val="006B00FA"/>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0AC"/>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967"/>
    <w:rsid w:val="006C6B87"/>
    <w:rsid w:val="006C70A0"/>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7DD"/>
    <w:rsid w:val="006D7B1E"/>
    <w:rsid w:val="006D7BE2"/>
    <w:rsid w:val="006E05C4"/>
    <w:rsid w:val="006E07F0"/>
    <w:rsid w:val="006E10B7"/>
    <w:rsid w:val="006E1884"/>
    <w:rsid w:val="006E1C9D"/>
    <w:rsid w:val="006E2002"/>
    <w:rsid w:val="006E2128"/>
    <w:rsid w:val="006E27E0"/>
    <w:rsid w:val="006E2A2F"/>
    <w:rsid w:val="006E2E09"/>
    <w:rsid w:val="006E2EE2"/>
    <w:rsid w:val="006E3D9A"/>
    <w:rsid w:val="006E3DD1"/>
    <w:rsid w:val="006E4587"/>
    <w:rsid w:val="006E48B3"/>
    <w:rsid w:val="006E5072"/>
    <w:rsid w:val="006E579B"/>
    <w:rsid w:val="006E626A"/>
    <w:rsid w:val="006E63E2"/>
    <w:rsid w:val="006E6696"/>
    <w:rsid w:val="006E6E22"/>
    <w:rsid w:val="006E7AFE"/>
    <w:rsid w:val="006E7D6B"/>
    <w:rsid w:val="006F0B97"/>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259"/>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3E52"/>
    <w:rsid w:val="007142BE"/>
    <w:rsid w:val="00715759"/>
    <w:rsid w:val="00715999"/>
    <w:rsid w:val="00715D59"/>
    <w:rsid w:val="00715E2E"/>
    <w:rsid w:val="00716873"/>
    <w:rsid w:val="00716F1B"/>
    <w:rsid w:val="00717ED1"/>
    <w:rsid w:val="007211E7"/>
    <w:rsid w:val="0072174E"/>
    <w:rsid w:val="007229EA"/>
    <w:rsid w:val="00722B19"/>
    <w:rsid w:val="007235EC"/>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588E"/>
    <w:rsid w:val="007361C0"/>
    <w:rsid w:val="00736235"/>
    <w:rsid w:val="00736952"/>
    <w:rsid w:val="00736B1A"/>
    <w:rsid w:val="00736C25"/>
    <w:rsid w:val="007371C1"/>
    <w:rsid w:val="00737BDA"/>
    <w:rsid w:val="00737E6D"/>
    <w:rsid w:val="00740736"/>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76B"/>
    <w:rsid w:val="00751FA8"/>
    <w:rsid w:val="00752011"/>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791"/>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91"/>
    <w:rsid w:val="00777EEE"/>
    <w:rsid w:val="00780362"/>
    <w:rsid w:val="0078063B"/>
    <w:rsid w:val="0078097B"/>
    <w:rsid w:val="00780A8D"/>
    <w:rsid w:val="007812E7"/>
    <w:rsid w:val="0078151B"/>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87F31"/>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3DB"/>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5C5"/>
    <w:rsid w:val="007C2849"/>
    <w:rsid w:val="007C33C7"/>
    <w:rsid w:val="007C35C7"/>
    <w:rsid w:val="007C425A"/>
    <w:rsid w:val="007C4269"/>
    <w:rsid w:val="007C4831"/>
    <w:rsid w:val="007C49A1"/>
    <w:rsid w:val="007C4AC8"/>
    <w:rsid w:val="007C5299"/>
    <w:rsid w:val="007C54C3"/>
    <w:rsid w:val="007C586D"/>
    <w:rsid w:val="007C5AF5"/>
    <w:rsid w:val="007C5BCA"/>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FB3"/>
    <w:rsid w:val="007D4FF3"/>
    <w:rsid w:val="007D5881"/>
    <w:rsid w:val="007D5D31"/>
    <w:rsid w:val="007D6070"/>
    <w:rsid w:val="007D7652"/>
    <w:rsid w:val="007D7653"/>
    <w:rsid w:val="007D7730"/>
    <w:rsid w:val="007D7952"/>
    <w:rsid w:val="007D79B9"/>
    <w:rsid w:val="007D7F8E"/>
    <w:rsid w:val="007E0110"/>
    <w:rsid w:val="007E0BD3"/>
    <w:rsid w:val="007E0C48"/>
    <w:rsid w:val="007E1A6D"/>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7F7C4B"/>
    <w:rsid w:val="008003CE"/>
    <w:rsid w:val="00800495"/>
    <w:rsid w:val="00800715"/>
    <w:rsid w:val="00801607"/>
    <w:rsid w:val="0080176B"/>
    <w:rsid w:val="0080213E"/>
    <w:rsid w:val="00802265"/>
    <w:rsid w:val="00802521"/>
    <w:rsid w:val="00803098"/>
    <w:rsid w:val="00803615"/>
    <w:rsid w:val="00805A6B"/>
    <w:rsid w:val="00805EF6"/>
    <w:rsid w:val="0080630F"/>
    <w:rsid w:val="008070F2"/>
    <w:rsid w:val="0080737E"/>
    <w:rsid w:val="0080782D"/>
    <w:rsid w:val="0080797A"/>
    <w:rsid w:val="00807BDD"/>
    <w:rsid w:val="00807D1D"/>
    <w:rsid w:val="0081053A"/>
    <w:rsid w:val="00810CA6"/>
    <w:rsid w:val="008110C7"/>
    <w:rsid w:val="0081163A"/>
    <w:rsid w:val="008118F0"/>
    <w:rsid w:val="00811EA4"/>
    <w:rsid w:val="00812896"/>
    <w:rsid w:val="00812CE8"/>
    <w:rsid w:val="00812CF9"/>
    <w:rsid w:val="00812DA8"/>
    <w:rsid w:val="00812F11"/>
    <w:rsid w:val="00813130"/>
    <w:rsid w:val="00813B1D"/>
    <w:rsid w:val="00813CC1"/>
    <w:rsid w:val="00813E83"/>
    <w:rsid w:val="00813FB6"/>
    <w:rsid w:val="00814D56"/>
    <w:rsid w:val="0081508C"/>
    <w:rsid w:val="008150B2"/>
    <w:rsid w:val="00815532"/>
    <w:rsid w:val="00815A94"/>
    <w:rsid w:val="00815B77"/>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0DA"/>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EE9"/>
    <w:rsid w:val="00837B58"/>
    <w:rsid w:val="0084041E"/>
    <w:rsid w:val="008412D4"/>
    <w:rsid w:val="00841737"/>
    <w:rsid w:val="00841C5D"/>
    <w:rsid w:val="00842BEF"/>
    <w:rsid w:val="00842E4F"/>
    <w:rsid w:val="008440FF"/>
    <w:rsid w:val="00844382"/>
    <w:rsid w:val="008451A3"/>
    <w:rsid w:val="00845331"/>
    <w:rsid w:val="00846B10"/>
    <w:rsid w:val="0084762A"/>
    <w:rsid w:val="0084764B"/>
    <w:rsid w:val="008478D5"/>
    <w:rsid w:val="00847923"/>
    <w:rsid w:val="00847C43"/>
    <w:rsid w:val="008508A4"/>
    <w:rsid w:val="00850A7D"/>
    <w:rsid w:val="008512DE"/>
    <w:rsid w:val="008533C7"/>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18E"/>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727"/>
    <w:rsid w:val="00881A68"/>
    <w:rsid w:val="00882B8D"/>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9AF"/>
    <w:rsid w:val="00895CFE"/>
    <w:rsid w:val="00895DE9"/>
    <w:rsid w:val="008961AE"/>
    <w:rsid w:val="008A16B9"/>
    <w:rsid w:val="008A180D"/>
    <w:rsid w:val="008A1B32"/>
    <w:rsid w:val="008A1D89"/>
    <w:rsid w:val="008A20A2"/>
    <w:rsid w:val="008A2854"/>
    <w:rsid w:val="008A291D"/>
    <w:rsid w:val="008A2E4A"/>
    <w:rsid w:val="008A2F94"/>
    <w:rsid w:val="008A3009"/>
    <w:rsid w:val="008A3B3D"/>
    <w:rsid w:val="008A40A5"/>
    <w:rsid w:val="008A4232"/>
    <w:rsid w:val="008A436C"/>
    <w:rsid w:val="008A496E"/>
    <w:rsid w:val="008A4E35"/>
    <w:rsid w:val="008A5042"/>
    <w:rsid w:val="008A52E1"/>
    <w:rsid w:val="008A54D9"/>
    <w:rsid w:val="008A54F5"/>
    <w:rsid w:val="008A5C5F"/>
    <w:rsid w:val="008A61AA"/>
    <w:rsid w:val="008A6311"/>
    <w:rsid w:val="008A654D"/>
    <w:rsid w:val="008A69FF"/>
    <w:rsid w:val="008A7239"/>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5B9C"/>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7D4"/>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3076"/>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09A"/>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0E41"/>
    <w:rsid w:val="00912066"/>
    <w:rsid w:val="009124D8"/>
    <w:rsid w:val="00915589"/>
    <w:rsid w:val="00917410"/>
    <w:rsid w:val="00917471"/>
    <w:rsid w:val="00917970"/>
    <w:rsid w:val="00917FD4"/>
    <w:rsid w:val="00920479"/>
    <w:rsid w:val="00920709"/>
    <w:rsid w:val="0092175D"/>
    <w:rsid w:val="00921789"/>
    <w:rsid w:val="0092194A"/>
    <w:rsid w:val="00921D6C"/>
    <w:rsid w:val="00922D2E"/>
    <w:rsid w:val="00923138"/>
    <w:rsid w:val="009231A3"/>
    <w:rsid w:val="009231F0"/>
    <w:rsid w:val="00923224"/>
    <w:rsid w:val="009237E4"/>
    <w:rsid w:val="00923A09"/>
    <w:rsid w:val="00923FAA"/>
    <w:rsid w:val="00923FB4"/>
    <w:rsid w:val="00924613"/>
    <w:rsid w:val="00924774"/>
    <w:rsid w:val="00924FF7"/>
    <w:rsid w:val="009250D0"/>
    <w:rsid w:val="00925108"/>
    <w:rsid w:val="009253AC"/>
    <w:rsid w:val="009257D8"/>
    <w:rsid w:val="0092676D"/>
    <w:rsid w:val="009268BF"/>
    <w:rsid w:val="00926D10"/>
    <w:rsid w:val="00927195"/>
    <w:rsid w:val="009278D4"/>
    <w:rsid w:val="00930817"/>
    <w:rsid w:val="00930BF1"/>
    <w:rsid w:val="00930CD1"/>
    <w:rsid w:val="00932FB7"/>
    <w:rsid w:val="00933529"/>
    <w:rsid w:val="00933780"/>
    <w:rsid w:val="00933843"/>
    <w:rsid w:val="00934E4D"/>
    <w:rsid w:val="00934F7F"/>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349"/>
    <w:rsid w:val="00945591"/>
    <w:rsid w:val="0094581C"/>
    <w:rsid w:val="00945A8A"/>
    <w:rsid w:val="009465B8"/>
    <w:rsid w:val="00946C58"/>
    <w:rsid w:val="009475BF"/>
    <w:rsid w:val="00947919"/>
    <w:rsid w:val="00947C51"/>
    <w:rsid w:val="009504C4"/>
    <w:rsid w:val="00950AE1"/>
    <w:rsid w:val="00950E5D"/>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CF2"/>
    <w:rsid w:val="00960753"/>
    <w:rsid w:val="009608A0"/>
    <w:rsid w:val="0096146F"/>
    <w:rsid w:val="00961654"/>
    <w:rsid w:val="009619BF"/>
    <w:rsid w:val="00962B33"/>
    <w:rsid w:val="00963444"/>
    <w:rsid w:val="00963BD2"/>
    <w:rsid w:val="00963D1D"/>
    <w:rsid w:val="0096427A"/>
    <w:rsid w:val="009644E1"/>
    <w:rsid w:val="00964762"/>
    <w:rsid w:val="00965155"/>
    <w:rsid w:val="00965D36"/>
    <w:rsid w:val="00966336"/>
    <w:rsid w:val="009668D2"/>
    <w:rsid w:val="00966DE8"/>
    <w:rsid w:val="00966F2D"/>
    <w:rsid w:val="0096766F"/>
    <w:rsid w:val="00967B42"/>
    <w:rsid w:val="00967B97"/>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B8F"/>
    <w:rsid w:val="00983671"/>
    <w:rsid w:val="00983B60"/>
    <w:rsid w:val="009842C0"/>
    <w:rsid w:val="009857D2"/>
    <w:rsid w:val="009860A4"/>
    <w:rsid w:val="00986AB3"/>
    <w:rsid w:val="00986AD4"/>
    <w:rsid w:val="009878CC"/>
    <w:rsid w:val="009909B3"/>
    <w:rsid w:val="009909F4"/>
    <w:rsid w:val="00990D95"/>
    <w:rsid w:val="00991805"/>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2FB"/>
    <w:rsid w:val="009B644D"/>
    <w:rsid w:val="009B66E8"/>
    <w:rsid w:val="009B67C4"/>
    <w:rsid w:val="009B6F81"/>
    <w:rsid w:val="009B6FB6"/>
    <w:rsid w:val="009B7292"/>
    <w:rsid w:val="009B7692"/>
    <w:rsid w:val="009B7788"/>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36D"/>
    <w:rsid w:val="009C258B"/>
    <w:rsid w:val="009C28C1"/>
    <w:rsid w:val="009C30D0"/>
    <w:rsid w:val="009C4F19"/>
    <w:rsid w:val="009C4F59"/>
    <w:rsid w:val="009C52B1"/>
    <w:rsid w:val="009C5B86"/>
    <w:rsid w:val="009C5FC1"/>
    <w:rsid w:val="009C6991"/>
    <w:rsid w:val="009C78C6"/>
    <w:rsid w:val="009C7B94"/>
    <w:rsid w:val="009C7DD2"/>
    <w:rsid w:val="009D020F"/>
    <w:rsid w:val="009D050F"/>
    <w:rsid w:val="009D1551"/>
    <w:rsid w:val="009D1675"/>
    <w:rsid w:val="009D1F4D"/>
    <w:rsid w:val="009D2914"/>
    <w:rsid w:val="009D2F77"/>
    <w:rsid w:val="009D32AB"/>
    <w:rsid w:val="009D3633"/>
    <w:rsid w:val="009D46AB"/>
    <w:rsid w:val="009D4847"/>
    <w:rsid w:val="009D4BC8"/>
    <w:rsid w:val="009D4E97"/>
    <w:rsid w:val="009D4F92"/>
    <w:rsid w:val="009D594D"/>
    <w:rsid w:val="009D5BB9"/>
    <w:rsid w:val="009D5DB2"/>
    <w:rsid w:val="009D7699"/>
    <w:rsid w:val="009D7E3A"/>
    <w:rsid w:val="009E0A8C"/>
    <w:rsid w:val="009E0BD7"/>
    <w:rsid w:val="009E0E1C"/>
    <w:rsid w:val="009E1B38"/>
    <w:rsid w:val="009E2326"/>
    <w:rsid w:val="009E29D7"/>
    <w:rsid w:val="009E327A"/>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870"/>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A00704"/>
    <w:rsid w:val="00A00A66"/>
    <w:rsid w:val="00A00B99"/>
    <w:rsid w:val="00A01272"/>
    <w:rsid w:val="00A01B02"/>
    <w:rsid w:val="00A01F2A"/>
    <w:rsid w:val="00A02735"/>
    <w:rsid w:val="00A02776"/>
    <w:rsid w:val="00A02907"/>
    <w:rsid w:val="00A02948"/>
    <w:rsid w:val="00A02A48"/>
    <w:rsid w:val="00A02E63"/>
    <w:rsid w:val="00A03F1B"/>
    <w:rsid w:val="00A05071"/>
    <w:rsid w:val="00A053C6"/>
    <w:rsid w:val="00A06176"/>
    <w:rsid w:val="00A07960"/>
    <w:rsid w:val="00A07B5C"/>
    <w:rsid w:val="00A101BB"/>
    <w:rsid w:val="00A10795"/>
    <w:rsid w:val="00A11857"/>
    <w:rsid w:val="00A1189A"/>
    <w:rsid w:val="00A11FD7"/>
    <w:rsid w:val="00A1288D"/>
    <w:rsid w:val="00A12963"/>
    <w:rsid w:val="00A13024"/>
    <w:rsid w:val="00A131B5"/>
    <w:rsid w:val="00A13A0B"/>
    <w:rsid w:val="00A1448B"/>
    <w:rsid w:val="00A146D6"/>
    <w:rsid w:val="00A1534F"/>
    <w:rsid w:val="00A15358"/>
    <w:rsid w:val="00A15CF0"/>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1EF6"/>
    <w:rsid w:val="00A22FBC"/>
    <w:rsid w:val="00A232F7"/>
    <w:rsid w:val="00A23AE8"/>
    <w:rsid w:val="00A23D0C"/>
    <w:rsid w:val="00A24029"/>
    <w:rsid w:val="00A244C9"/>
    <w:rsid w:val="00A244D4"/>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BE9"/>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04B"/>
    <w:rsid w:val="00A531D1"/>
    <w:rsid w:val="00A53DDA"/>
    <w:rsid w:val="00A54172"/>
    <w:rsid w:val="00A54573"/>
    <w:rsid w:val="00A54739"/>
    <w:rsid w:val="00A5479C"/>
    <w:rsid w:val="00A54850"/>
    <w:rsid w:val="00A5523F"/>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50E"/>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AA"/>
    <w:rsid w:val="00A82DDA"/>
    <w:rsid w:val="00A8308C"/>
    <w:rsid w:val="00A831E2"/>
    <w:rsid w:val="00A842B9"/>
    <w:rsid w:val="00A84B3E"/>
    <w:rsid w:val="00A85439"/>
    <w:rsid w:val="00A85F15"/>
    <w:rsid w:val="00A863EB"/>
    <w:rsid w:val="00A8651F"/>
    <w:rsid w:val="00A869AE"/>
    <w:rsid w:val="00A86CA6"/>
    <w:rsid w:val="00A86E83"/>
    <w:rsid w:val="00A87297"/>
    <w:rsid w:val="00A873FC"/>
    <w:rsid w:val="00A9007D"/>
    <w:rsid w:val="00A9055B"/>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852"/>
    <w:rsid w:val="00AD495F"/>
    <w:rsid w:val="00AD4BED"/>
    <w:rsid w:val="00AD4E83"/>
    <w:rsid w:val="00AD51A9"/>
    <w:rsid w:val="00AD5293"/>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3CD"/>
    <w:rsid w:val="00AE1EF9"/>
    <w:rsid w:val="00AE2A1C"/>
    <w:rsid w:val="00AE2A1F"/>
    <w:rsid w:val="00AE2EBD"/>
    <w:rsid w:val="00AE3463"/>
    <w:rsid w:val="00AE34D2"/>
    <w:rsid w:val="00AE3616"/>
    <w:rsid w:val="00AE3C0E"/>
    <w:rsid w:val="00AE4A4A"/>
    <w:rsid w:val="00AE5FDA"/>
    <w:rsid w:val="00AE6C7E"/>
    <w:rsid w:val="00AE713A"/>
    <w:rsid w:val="00AE7159"/>
    <w:rsid w:val="00AE7482"/>
    <w:rsid w:val="00AE7760"/>
    <w:rsid w:val="00AE7E57"/>
    <w:rsid w:val="00AF0042"/>
    <w:rsid w:val="00AF0064"/>
    <w:rsid w:val="00AF0178"/>
    <w:rsid w:val="00AF0245"/>
    <w:rsid w:val="00AF0362"/>
    <w:rsid w:val="00AF070D"/>
    <w:rsid w:val="00AF0D31"/>
    <w:rsid w:val="00AF1104"/>
    <w:rsid w:val="00AF121F"/>
    <w:rsid w:val="00AF12DD"/>
    <w:rsid w:val="00AF141F"/>
    <w:rsid w:val="00AF1484"/>
    <w:rsid w:val="00AF1CFA"/>
    <w:rsid w:val="00AF2D03"/>
    <w:rsid w:val="00AF2EBC"/>
    <w:rsid w:val="00AF3A05"/>
    <w:rsid w:val="00AF3EF2"/>
    <w:rsid w:val="00AF4230"/>
    <w:rsid w:val="00AF4F93"/>
    <w:rsid w:val="00AF55E7"/>
    <w:rsid w:val="00AF5EF6"/>
    <w:rsid w:val="00AF68E4"/>
    <w:rsid w:val="00AF72C6"/>
    <w:rsid w:val="00AF73AD"/>
    <w:rsid w:val="00AF73C1"/>
    <w:rsid w:val="00AF74C5"/>
    <w:rsid w:val="00AF74C6"/>
    <w:rsid w:val="00AF76B9"/>
    <w:rsid w:val="00AF7D6A"/>
    <w:rsid w:val="00B002A7"/>
    <w:rsid w:val="00B00E09"/>
    <w:rsid w:val="00B01019"/>
    <w:rsid w:val="00B0116D"/>
    <w:rsid w:val="00B01393"/>
    <w:rsid w:val="00B01870"/>
    <w:rsid w:val="00B01A0F"/>
    <w:rsid w:val="00B0245F"/>
    <w:rsid w:val="00B029E9"/>
    <w:rsid w:val="00B02AA6"/>
    <w:rsid w:val="00B03177"/>
    <w:rsid w:val="00B03325"/>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B08"/>
    <w:rsid w:val="00B07FEE"/>
    <w:rsid w:val="00B10336"/>
    <w:rsid w:val="00B10FF5"/>
    <w:rsid w:val="00B11195"/>
    <w:rsid w:val="00B1184F"/>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BB"/>
    <w:rsid w:val="00B268C2"/>
    <w:rsid w:val="00B269E2"/>
    <w:rsid w:val="00B26A20"/>
    <w:rsid w:val="00B278AE"/>
    <w:rsid w:val="00B279CE"/>
    <w:rsid w:val="00B303D6"/>
    <w:rsid w:val="00B30B75"/>
    <w:rsid w:val="00B30CBD"/>
    <w:rsid w:val="00B30E1F"/>
    <w:rsid w:val="00B30EC3"/>
    <w:rsid w:val="00B31077"/>
    <w:rsid w:val="00B31731"/>
    <w:rsid w:val="00B31979"/>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8DB"/>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57A8C"/>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3752"/>
    <w:rsid w:val="00B75E9A"/>
    <w:rsid w:val="00B7681A"/>
    <w:rsid w:val="00B76D8B"/>
    <w:rsid w:val="00B77427"/>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2F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18D6"/>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D46"/>
    <w:rsid w:val="00BB20F6"/>
    <w:rsid w:val="00BB265F"/>
    <w:rsid w:val="00BB27B3"/>
    <w:rsid w:val="00BB2E62"/>
    <w:rsid w:val="00BB2E66"/>
    <w:rsid w:val="00BB321D"/>
    <w:rsid w:val="00BB3540"/>
    <w:rsid w:val="00BB4B73"/>
    <w:rsid w:val="00BB4CE0"/>
    <w:rsid w:val="00BB4E13"/>
    <w:rsid w:val="00BB522D"/>
    <w:rsid w:val="00BB5357"/>
    <w:rsid w:val="00BB55B5"/>
    <w:rsid w:val="00BB5A96"/>
    <w:rsid w:val="00BB5FE1"/>
    <w:rsid w:val="00BB6333"/>
    <w:rsid w:val="00BB6623"/>
    <w:rsid w:val="00BB7011"/>
    <w:rsid w:val="00BB7304"/>
    <w:rsid w:val="00BB7748"/>
    <w:rsid w:val="00BB77A8"/>
    <w:rsid w:val="00BB7C66"/>
    <w:rsid w:val="00BB7FA8"/>
    <w:rsid w:val="00BB7FDE"/>
    <w:rsid w:val="00BC01B0"/>
    <w:rsid w:val="00BC0B63"/>
    <w:rsid w:val="00BC10EF"/>
    <w:rsid w:val="00BC1E09"/>
    <w:rsid w:val="00BC20AF"/>
    <w:rsid w:val="00BC20CB"/>
    <w:rsid w:val="00BC2107"/>
    <w:rsid w:val="00BC2BA5"/>
    <w:rsid w:val="00BC2C2D"/>
    <w:rsid w:val="00BC2EA7"/>
    <w:rsid w:val="00BC2F9C"/>
    <w:rsid w:val="00BC33FE"/>
    <w:rsid w:val="00BC350A"/>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747"/>
    <w:rsid w:val="00BD0FB5"/>
    <w:rsid w:val="00BD196E"/>
    <w:rsid w:val="00BD1B2A"/>
    <w:rsid w:val="00BD1BCE"/>
    <w:rsid w:val="00BD2221"/>
    <w:rsid w:val="00BD2543"/>
    <w:rsid w:val="00BD2563"/>
    <w:rsid w:val="00BD27F2"/>
    <w:rsid w:val="00BD28DE"/>
    <w:rsid w:val="00BD3CD5"/>
    <w:rsid w:val="00BD40B3"/>
    <w:rsid w:val="00BD4171"/>
    <w:rsid w:val="00BD4E97"/>
    <w:rsid w:val="00BD5271"/>
    <w:rsid w:val="00BD56B7"/>
    <w:rsid w:val="00BD5744"/>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27B"/>
    <w:rsid w:val="00BE2CF9"/>
    <w:rsid w:val="00BE2D01"/>
    <w:rsid w:val="00BE2F7C"/>
    <w:rsid w:val="00BE3787"/>
    <w:rsid w:val="00BE3984"/>
    <w:rsid w:val="00BE3A2E"/>
    <w:rsid w:val="00BE3DA9"/>
    <w:rsid w:val="00BE4824"/>
    <w:rsid w:val="00BE51DD"/>
    <w:rsid w:val="00BE56CF"/>
    <w:rsid w:val="00BE5F2A"/>
    <w:rsid w:val="00BE6047"/>
    <w:rsid w:val="00BE61E1"/>
    <w:rsid w:val="00BE61EE"/>
    <w:rsid w:val="00BE6824"/>
    <w:rsid w:val="00BE6D6E"/>
    <w:rsid w:val="00BE6FFF"/>
    <w:rsid w:val="00BE729D"/>
    <w:rsid w:val="00BE7562"/>
    <w:rsid w:val="00BF004A"/>
    <w:rsid w:val="00BF0317"/>
    <w:rsid w:val="00BF03F7"/>
    <w:rsid w:val="00BF154B"/>
    <w:rsid w:val="00BF1753"/>
    <w:rsid w:val="00BF1C24"/>
    <w:rsid w:val="00BF249F"/>
    <w:rsid w:val="00BF2502"/>
    <w:rsid w:val="00BF29EC"/>
    <w:rsid w:val="00BF2DD6"/>
    <w:rsid w:val="00BF2FCA"/>
    <w:rsid w:val="00BF3314"/>
    <w:rsid w:val="00BF3731"/>
    <w:rsid w:val="00BF386C"/>
    <w:rsid w:val="00BF3F23"/>
    <w:rsid w:val="00BF4503"/>
    <w:rsid w:val="00BF46E7"/>
    <w:rsid w:val="00BF4D49"/>
    <w:rsid w:val="00BF4D5C"/>
    <w:rsid w:val="00BF504C"/>
    <w:rsid w:val="00BF50A6"/>
    <w:rsid w:val="00BF537F"/>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6E12"/>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5922"/>
    <w:rsid w:val="00C160FA"/>
    <w:rsid w:val="00C163D5"/>
    <w:rsid w:val="00C1648C"/>
    <w:rsid w:val="00C16676"/>
    <w:rsid w:val="00C16B13"/>
    <w:rsid w:val="00C16ED1"/>
    <w:rsid w:val="00C16F92"/>
    <w:rsid w:val="00C17213"/>
    <w:rsid w:val="00C17DE2"/>
    <w:rsid w:val="00C20163"/>
    <w:rsid w:val="00C20A95"/>
    <w:rsid w:val="00C20B06"/>
    <w:rsid w:val="00C2191B"/>
    <w:rsid w:val="00C21B51"/>
    <w:rsid w:val="00C21C30"/>
    <w:rsid w:val="00C222F6"/>
    <w:rsid w:val="00C22B04"/>
    <w:rsid w:val="00C22FB5"/>
    <w:rsid w:val="00C231E8"/>
    <w:rsid w:val="00C23502"/>
    <w:rsid w:val="00C23C26"/>
    <w:rsid w:val="00C23FF6"/>
    <w:rsid w:val="00C24484"/>
    <w:rsid w:val="00C2472E"/>
    <w:rsid w:val="00C248F8"/>
    <w:rsid w:val="00C253C2"/>
    <w:rsid w:val="00C25720"/>
    <w:rsid w:val="00C25CD6"/>
    <w:rsid w:val="00C25E2A"/>
    <w:rsid w:val="00C25EEE"/>
    <w:rsid w:val="00C260F3"/>
    <w:rsid w:val="00C26E68"/>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4228"/>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8CC"/>
    <w:rsid w:val="00C57B9E"/>
    <w:rsid w:val="00C60193"/>
    <w:rsid w:val="00C603C4"/>
    <w:rsid w:val="00C606DB"/>
    <w:rsid w:val="00C6113C"/>
    <w:rsid w:val="00C61830"/>
    <w:rsid w:val="00C62D56"/>
    <w:rsid w:val="00C636CF"/>
    <w:rsid w:val="00C63A16"/>
    <w:rsid w:val="00C63ABD"/>
    <w:rsid w:val="00C6400F"/>
    <w:rsid w:val="00C6421C"/>
    <w:rsid w:val="00C6478E"/>
    <w:rsid w:val="00C6486D"/>
    <w:rsid w:val="00C64D62"/>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2D17"/>
    <w:rsid w:val="00C736CB"/>
    <w:rsid w:val="00C742D0"/>
    <w:rsid w:val="00C74C79"/>
    <w:rsid w:val="00C75BFD"/>
    <w:rsid w:val="00C77709"/>
    <w:rsid w:val="00C77774"/>
    <w:rsid w:val="00C77A23"/>
    <w:rsid w:val="00C77DD8"/>
    <w:rsid w:val="00C80750"/>
    <w:rsid w:val="00C80D7C"/>
    <w:rsid w:val="00C80DC8"/>
    <w:rsid w:val="00C819A3"/>
    <w:rsid w:val="00C81DA6"/>
    <w:rsid w:val="00C82846"/>
    <w:rsid w:val="00C8347A"/>
    <w:rsid w:val="00C83B4C"/>
    <w:rsid w:val="00C8452F"/>
    <w:rsid w:val="00C8477B"/>
    <w:rsid w:val="00C85312"/>
    <w:rsid w:val="00C8542F"/>
    <w:rsid w:val="00C85908"/>
    <w:rsid w:val="00C85C13"/>
    <w:rsid w:val="00C85C3D"/>
    <w:rsid w:val="00C85D2F"/>
    <w:rsid w:val="00C85D8A"/>
    <w:rsid w:val="00C86507"/>
    <w:rsid w:val="00C865CC"/>
    <w:rsid w:val="00C86890"/>
    <w:rsid w:val="00C87428"/>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31B"/>
    <w:rsid w:val="00CA46BB"/>
    <w:rsid w:val="00CA4800"/>
    <w:rsid w:val="00CA4ED6"/>
    <w:rsid w:val="00CA5569"/>
    <w:rsid w:val="00CA572C"/>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F05"/>
    <w:rsid w:val="00CB37E1"/>
    <w:rsid w:val="00CB45EC"/>
    <w:rsid w:val="00CB47FA"/>
    <w:rsid w:val="00CB4814"/>
    <w:rsid w:val="00CB555D"/>
    <w:rsid w:val="00CB5ADD"/>
    <w:rsid w:val="00CB5EC6"/>
    <w:rsid w:val="00CB75E1"/>
    <w:rsid w:val="00CB7E86"/>
    <w:rsid w:val="00CC03DF"/>
    <w:rsid w:val="00CC0802"/>
    <w:rsid w:val="00CC1467"/>
    <w:rsid w:val="00CC2401"/>
    <w:rsid w:val="00CC2C58"/>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1DE2"/>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219"/>
    <w:rsid w:val="00CE258D"/>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E7C83"/>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2F89"/>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C08"/>
    <w:rsid w:val="00D11857"/>
    <w:rsid w:val="00D11A98"/>
    <w:rsid w:val="00D11C6A"/>
    <w:rsid w:val="00D11EF7"/>
    <w:rsid w:val="00D12D15"/>
    <w:rsid w:val="00D12DCA"/>
    <w:rsid w:val="00D134E0"/>
    <w:rsid w:val="00D1354F"/>
    <w:rsid w:val="00D1372D"/>
    <w:rsid w:val="00D13936"/>
    <w:rsid w:val="00D139E3"/>
    <w:rsid w:val="00D13FF7"/>
    <w:rsid w:val="00D14719"/>
    <w:rsid w:val="00D14C6D"/>
    <w:rsid w:val="00D14CCD"/>
    <w:rsid w:val="00D157CC"/>
    <w:rsid w:val="00D15A7D"/>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AB1"/>
    <w:rsid w:val="00D36DA5"/>
    <w:rsid w:val="00D3737C"/>
    <w:rsid w:val="00D373C3"/>
    <w:rsid w:val="00D377B6"/>
    <w:rsid w:val="00D3787E"/>
    <w:rsid w:val="00D37E50"/>
    <w:rsid w:val="00D408A5"/>
    <w:rsid w:val="00D40D7B"/>
    <w:rsid w:val="00D4151D"/>
    <w:rsid w:val="00D41A48"/>
    <w:rsid w:val="00D41F46"/>
    <w:rsid w:val="00D42192"/>
    <w:rsid w:val="00D423ED"/>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B40"/>
    <w:rsid w:val="00D47FA4"/>
    <w:rsid w:val="00D50280"/>
    <w:rsid w:val="00D50401"/>
    <w:rsid w:val="00D505FB"/>
    <w:rsid w:val="00D50795"/>
    <w:rsid w:val="00D50DBC"/>
    <w:rsid w:val="00D51952"/>
    <w:rsid w:val="00D52284"/>
    <w:rsid w:val="00D53683"/>
    <w:rsid w:val="00D53C08"/>
    <w:rsid w:val="00D53DAC"/>
    <w:rsid w:val="00D54B31"/>
    <w:rsid w:val="00D55902"/>
    <w:rsid w:val="00D55C05"/>
    <w:rsid w:val="00D55EB9"/>
    <w:rsid w:val="00D55F59"/>
    <w:rsid w:val="00D569F7"/>
    <w:rsid w:val="00D56D54"/>
    <w:rsid w:val="00D60944"/>
    <w:rsid w:val="00D60D3C"/>
    <w:rsid w:val="00D60FEB"/>
    <w:rsid w:val="00D61399"/>
    <w:rsid w:val="00D61A80"/>
    <w:rsid w:val="00D620F6"/>
    <w:rsid w:val="00D6287F"/>
    <w:rsid w:val="00D62A7A"/>
    <w:rsid w:val="00D62D1F"/>
    <w:rsid w:val="00D62E2B"/>
    <w:rsid w:val="00D634BA"/>
    <w:rsid w:val="00D63BBD"/>
    <w:rsid w:val="00D64039"/>
    <w:rsid w:val="00D64103"/>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848"/>
    <w:rsid w:val="00D73B5E"/>
    <w:rsid w:val="00D73C25"/>
    <w:rsid w:val="00D73C36"/>
    <w:rsid w:val="00D73D28"/>
    <w:rsid w:val="00D74578"/>
    <w:rsid w:val="00D74C1E"/>
    <w:rsid w:val="00D75081"/>
    <w:rsid w:val="00D750B6"/>
    <w:rsid w:val="00D75187"/>
    <w:rsid w:val="00D751B6"/>
    <w:rsid w:val="00D75427"/>
    <w:rsid w:val="00D764E9"/>
    <w:rsid w:val="00D7655D"/>
    <w:rsid w:val="00D767A5"/>
    <w:rsid w:val="00D769C1"/>
    <w:rsid w:val="00D7726A"/>
    <w:rsid w:val="00D77316"/>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C59"/>
    <w:rsid w:val="00D8722B"/>
    <w:rsid w:val="00D879ED"/>
    <w:rsid w:val="00D87CBD"/>
    <w:rsid w:val="00D90175"/>
    <w:rsid w:val="00D907A9"/>
    <w:rsid w:val="00D908CB"/>
    <w:rsid w:val="00D91116"/>
    <w:rsid w:val="00D91175"/>
    <w:rsid w:val="00D911B3"/>
    <w:rsid w:val="00D914C8"/>
    <w:rsid w:val="00D9162D"/>
    <w:rsid w:val="00D91AD2"/>
    <w:rsid w:val="00D91D58"/>
    <w:rsid w:val="00D92C41"/>
    <w:rsid w:val="00D9322E"/>
    <w:rsid w:val="00D936AA"/>
    <w:rsid w:val="00D9371E"/>
    <w:rsid w:val="00D9387F"/>
    <w:rsid w:val="00D93C1A"/>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EDC"/>
    <w:rsid w:val="00DB30D5"/>
    <w:rsid w:val="00DB393E"/>
    <w:rsid w:val="00DB3968"/>
    <w:rsid w:val="00DB3C5E"/>
    <w:rsid w:val="00DB42B0"/>
    <w:rsid w:val="00DB49E8"/>
    <w:rsid w:val="00DB4D7E"/>
    <w:rsid w:val="00DB4E24"/>
    <w:rsid w:val="00DB53DB"/>
    <w:rsid w:val="00DB5456"/>
    <w:rsid w:val="00DB59B3"/>
    <w:rsid w:val="00DB59C3"/>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61D3"/>
    <w:rsid w:val="00DC635E"/>
    <w:rsid w:val="00DC6457"/>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750"/>
    <w:rsid w:val="00DE2878"/>
    <w:rsid w:val="00DE29C8"/>
    <w:rsid w:val="00DE2F02"/>
    <w:rsid w:val="00DE32C7"/>
    <w:rsid w:val="00DE357F"/>
    <w:rsid w:val="00DE380B"/>
    <w:rsid w:val="00DE3BC7"/>
    <w:rsid w:val="00DE3D0E"/>
    <w:rsid w:val="00DE3F8A"/>
    <w:rsid w:val="00DE4C60"/>
    <w:rsid w:val="00DE50EC"/>
    <w:rsid w:val="00DE5104"/>
    <w:rsid w:val="00DE51B4"/>
    <w:rsid w:val="00DE5331"/>
    <w:rsid w:val="00DE58A0"/>
    <w:rsid w:val="00DE5C30"/>
    <w:rsid w:val="00DE6054"/>
    <w:rsid w:val="00DE61B3"/>
    <w:rsid w:val="00DE6382"/>
    <w:rsid w:val="00DE6AB5"/>
    <w:rsid w:val="00DE6DDC"/>
    <w:rsid w:val="00DE7563"/>
    <w:rsid w:val="00DE7586"/>
    <w:rsid w:val="00DF0150"/>
    <w:rsid w:val="00DF09BF"/>
    <w:rsid w:val="00DF0BDA"/>
    <w:rsid w:val="00DF109E"/>
    <w:rsid w:val="00DF131F"/>
    <w:rsid w:val="00DF1D17"/>
    <w:rsid w:val="00DF1E0B"/>
    <w:rsid w:val="00DF212C"/>
    <w:rsid w:val="00DF25BC"/>
    <w:rsid w:val="00DF2B4F"/>
    <w:rsid w:val="00DF2BBC"/>
    <w:rsid w:val="00DF30BA"/>
    <w:rsid w:val="00DF3892"/>
    <w:rsid w:val="00DF3FB1"/>
    <w:rsid w:val="00DF442B"/>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7E5"/>
    <w:rsid w:val="00E16949"/>
    <w:rsid w:val="00E1771F"/>
    <w:rsid w:val="00E179D8"/>
    <w:rsid w:val="00E17A25"/>
    <w:rsid w:val="00E205BA"/>
    <w:rsid w:val="00E205DD"/>
    <w:rsid w:val="00E20BE1"/>
    <w:rsid w:val="00E214A4"/>
    <w:rsid w:val="00E21A8F"/>
    <w:rsid w:val="00E21BA8"/>
    <w:rsid w:val="00E21C2F"/>
    <w:rsid w:val="00E21C70"/>
    <w:rsid w:val="00E223F1"/>
    <w:rsid w:val="00E227A1"/>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40324"/>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6F50"/>
    <w:rsid w:val="00E4786F"/>
    <w:rsid w:val="00E47FB2"/>
    <w:rsid w:val="00E50B1F"/>
    <w:rsid w:val="00E50CB2"/>
    <w:rsid w:val="00E515EB"/>
    <w:rsid w:val="00E5166F"/>
    <w:rsid w:val="00E51914"/>
    <w:rsid w:val="00E51BD1"/>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352"/>
    <w:rsid w:val="00E678C7"/>
    <w:rsid w:val="00E67B62"/>
    <w:rsid w:val="00E67DE9"/>
    <w:rsid w:val="00E700A0"/>
    <w:rsid w:val="00E7034D"/>
    <w:rsid w:val="00E704C5"/>
    <w:rsid w:val="00E70F09"/>
    <w:rsid w:val="00E71383"/>
    <w:rsid w:val="00E72363"/>
    <w:rsid w:val="00E72859"/>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1AB5"/>
    <w:rsid w:val="00E92510"/>
    <w:rsid w:val="00E9347C"/>
    <w:rsid w:val="00E938BE"/>
    <w:rsid w:val="00E93C97"/>
    <w:rsid w:val="00E93F3C"/>
    <w:rsid w:val="00E94092"/>
    <w:rsid w:val="00E9424E"/>
    <w:rsid w:val="00E942DF"/>
    <w:rsid w:val="00E946A4"/>
    <w:rsid w:val="00E948CE"/>
    <w:rsid w:val="00E949B2"/>
    <w:rsid w:val="00E94BBA"/>
    <w:rsid w:val="00E94BFA"/>
    <w:rsid w:val="00E94C98"/>
    <w:rsid w:val="00E95305"/>
    <w:rsid w:val="00E965F0"/>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393"/>
    <w:rsid w:val="00EB68F5"/>
    <w:rsid w:val="00EB6D61"/>
    <w:rsid w:val="00EB7E55"/>
    <w:rsid w:val="00EC01A2"/>
    <w:rsid w:val="00EC0C46"/>
    <w:rsid w:val="00EC0CF4"/>
    <w:rsid w:val="00EC111E"/>
    <w:rsid w:val="00EC1453"/>
    <w:rsid w:val="00EC15C8"/>
    <w:rsid w:val="00EC163D"/>
    <w:rsid w:val="00EC1D8E"/>
    <w:rsid w:val="00EC22C0"/>
    <w:rsid w:val="00EC2972"/>
    <w:rsid w:val="00EC311D"/>
    <w:rsid w:val="00EC3437"/>
    <w:rsid w:val="00EC47F0"/>
    <w:rsid w:val="00EC4A40"/>
    <w:rsid w:val="00EC4B48"/>
    <w:rsid w:val="00EC4F13"/>
    <w:rsid w:val="00EC50C9"/>
    <w:rsid w:val="00EC5394"/>
    <w:rsid w:val="00EC555C"/>
    <w:rsid w:val="00EC5631"/>
    <w:rsid w:val="00EC56FC"/>
    <w:rsid w:val="00EC5921"/>
    <w:rsid w:val="00EC5AB5"/>
    <w:rsid w:val="00EC5AEA"/>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92E"/>
    <w:rsid w:val="00EE4C27"/>
    <w:rsid w:val="00EE60ED"/>
    <w:rsid w:val="00EE6164"/>
    <w:rsid w:val="00EE6499"/>
    <w:rsid w:val="00EE68A0"/>
    <w:rsid w:val="00EE6A36"/>
    <w:rsid w:val="00EE6A8D"/>
    <w:rsid w:val="00EE7B82"/>
    <w:rsid w:val="00EF00AC"/>
    <w:rsid w:val="00EF17C1"/>
    <w:rsid w:val="00EF1DBB"/>
    <w:rsid w:val="00EF21B2"/>
    <w:rsid w:val="00EF231D"/>
    <w:rsid w:val="00EF2B96"/>
    <w:rsid w:val="00EF2E02"/>
    <w:rsid w:val="00EF3FE9"/>
    <w:rsid w:val="00EF441E"/>
    <w:rsid w:val="00EF46A9"/>
    <w:rsid w:val="00EF5499"/>
    <w:rsid w:val="00EF6B7B"/>
    <w:rsid w:val="00EF7C72"/>
    <w:rsid w:val="00F008E6"/>
    <w:rsid w:val="00F00D86"/>
    <w:rsid w:val="00F00ED3"/>
    <w:rsid w:val="00F012C6"/>
    <w:rsid w:val="00F0165A"/>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5FEA"/>
    <w:rsid w:val="00F16B5A"/>
    <w:rsid w:val="00F175CC"/>
    <w:rsid w:val="00F1779E"/>
    <w:rsid w:val="00F17F89"/>
    <w:rsid w:val="00F20407"/>
    <w:rsid w:val="00F20657"/>
    <w:rsid w:val="00F2109F"/>
    <w:rsid w:val="00F216C5"/>
    <w:rsid w:val="00F217BC"/>
    <w:rsid w:val="00F21F05"/>
    <w:rsid w:val="00F2234B"/>
    <w:rsid w:val="00F224DE"/>
    <w:rsid w:val="00F2254A"/>
    <w:rsid w:val="00F22CD1"/>
    <w:rsid w:val="00F22EFA"/>
    <w:rsid w:val="00F22EFC"/>
    <w:rsid w:val="00F2310A"/>
    <w:rsid w:val="00F237F8"/>
    <w:rsid w:val="00F23D42"/>
    <w:rsid w:val="00F24FC8"/>
    <w:rsid w:val="00F250FC"/>
    <w:rsid w:val="00F25224"/>
    <w:rsid w:val="00F2531E"/>
    <w:rsid w:val="00F253FA"/>
    <w:rsid w:val="00F2557B"/>
    <w:rsid w:val="00F25EC0"/>
    <w:rsid w:val="00F2707B"/>
    <w:rsid w:val="00F273BB"/>
    <w:rsid w:val="00F27678"/>
    <w:rsid w:val="00F30F1B"/>
    <w:rsid w:val="00F3111A"/>
    <w:rsid w:val="00F3186A"/>
    <w:rsid w:val="00F32758"/>
    <w:rsid w:val="00F32797"/>
    <w:rsid w:val="00F328E8"/>
    <w:rsid w:val="00F32963"/>
    <w:rsid w:val="00F32A60"/>
    <w:rsid w:val="00F3561D"/>
    <w:rsid w:val="00F35DED"/>
    <w:rsid w:val="00F372E2"/>
    <w:rsid w:val="00F37453"/>
    <w:rsid w:val="00F3798A"/>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3C4"/>
    <w:rsid w:val="00F46601"/>
    <w:rsid w:val="00F46C7A"/>
    <w:rsid w:val="00F471B2"/>
    <w:rsid w:val="00F50029"/>
    <w:rsid w:val="00F507B5"/>
    <w:rsid w:val="00F50A7E"/>
    <w:rsid w:val="00F50BD8"/>
    <w:rsid w:val="00F5164D"/>
    <w:rsid w:val="00F5284A"/>
    <w:rsid w:val="00F52DCE"/>
    <w:rsid w:val="00F53404"/>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8F2"/>
    <w:rsid w:val="00F62B25"/>
    <w:rsid w:val="00F63BE4"/>
    <w:rsid w:val="00F63DCE"/>
    <w:rsid w:val="00F63E1C"/>
    <w:rsid w:val="00F64130"/>
    <w:rsid w:val="00F650BF"/>
    <w:rsid w:val="00F6605C"/>
    <w:rsid w:val="00F6621A"/>
    <w:rsid w:val="00F666A7"/>
    <w:rsid w:val="00F66D2F"/>
    <w:rsid w:val="00F677B3"/>
    <w:rsid w:val="00F67A93"/>
    <w:rsid w:val="00F67BAC"/>
    <w:rsid w:val="00F67EC2"/>
    <w:rsid w:val="00F701DE"/>
    <w:rsid w:val="00F70411"/>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7C6"/>
    <w:rsid w:val="00F82976"/>
    <w:rsid w:val="00F82DF6"/>
    <w:rsid w:val="00F830F8"/>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A99"/>
    <w:rsid w:val="00FA0FD4"/>
    <w:rsid w:val="00FA11FB"/>
    <w:rsid w:val="00FA14A9"/>
    <w:rsid w:val="00FA14B2"/>
    <w:rsid w:val="00FA15AA"/>
    <w:rsid w:val="00FA1E37"/>
    <w:rsid w:val="00FA29C6"/>
    <w:rsid w:val="00FA3021"/>
    <w:rsid w:val="00FA39E1"/>
    <w:rsid w:val="00FA3BE1"/>
    <w:rsid w:val="00FA3D19"/>
    <w:rsid w:val="00FA3ED7"/>
    <w:rsid w:val="00FA40FA"/>
    <w:rsid w:val="00FA4FEF"/>
    <w:rsid w:val="00FA50EB"/>
    <w:rsid w:val="00FA5920"/>
    <w:rsid w:val="00FA5F6E"/>
    <w:rsid w:val="00FA6542"/>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56B5"/>
    <w:rsid w:val="00FB57F7"/>
    <w:rsid w:val="00FB57FE"/>
    <w:rsid w:val="00FB6A13"/>
    <w:rsid w:val="00FB6A77"/>
    <w:rsid w:val="00FB6B6D"/>
    <w:rsid w:val="00FB6E65"/>
    <w:rsid w:val="00FB7492"/>
    <w:rsid w:val="00FB7FEC"/>
    <w:rsid w:val="00FC06F2"/>
    <w:rsid w:val="00FC0987"/>
    <w:rsid w:val="00FC0FA3"/>
    <w:rsid w:val="00FC10E4"/>
    <w:rsid w:val="00FC1B3A"/>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86C"/>
    <w:rsid w:val="00FD09C1"/>
    <w:rsid w:val="00FD0BE6"/>
    <w:rsid w:val="00FD0DE5"/>
    <w:rsid w:val="00FD1F1D"/>
    <w:rsid w:val="00FD211B"/>
    <w:rsid w:val="00FD24DB"/>
    <w:rsid w:val="00FD3D88"/>
    <w:rsid w:val="00FD3F7E"/>
    <w:rsid w:val="00FD4F5C"/>
    <w:rsid w:val="00FD5112"/>
    <w:rsid w:val="00FD51E7"/>
    <w:rsid w:val="00FD535E"/>
    <w:rsid w:val="00FD5497"/>
    <w:rsid w:val="00FD56E5"/>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591"/>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A19"/>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ind w:left="864"/>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paragraph" w:styleId="EndnoteText">
    <w:name w:val="endnote text"/>
    <w:basedOn w:val="Normal"/>
    <w:link w:val="EndnoteTextChar"/>
    <w:semiHidden/>
    <w:unhideWhenUsed/>
    <w:rsid w:val="00523563"/>
    <w:pPr>
      <w:spacing w:after="0"/>
    </w:pPr>
    <w:rPr>
      <w:sz w:val="20"/>
      <w:szCs w:val="20"/>
    </w:rPr>
  </w:style>
  <w:style w:type="character" w:customStyle="1" w:styleId="EndnoteTextChar">
    <w:name w:val="Endnote Text Char"/>
    <w:basedOn w:val="DefaultParagraphFont"/>
    <w:link w:val="EndnoteText"/>
    <w:semiHidden/>
    <w:rsid w:val="00523563"/>
    <w:rPr>
      <w:rFonts w:ascii="Arial" w:hAnsi="Arial"/>
    </w:rPr>
  </w:style>
  <w:style w:type="character" w:styleId="EndnoteReference">
    <w:name w:val="endnote reference"/>
    <w:basedOn w:val="DefaultParagraphFont"/>
    <w:semiHidden/>
    <w:unhideWhenUsed/>
    <w:rsid w:val="00523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0693689">
      <w:bodyDiv w:val="1"/>
      <w:marLeft w:val="0"/>
      <w:marRight w:val="0"/>
      <w:marTop w:val="0"/>
      <w:marBottom w:val="0"/>
      <w:divBdr>
        <w:top w:val="none" w:sz="0" w:space="0" w:color="auto"/>
        <w:left w:val="none" w:sz="0" w:space="0" w:color="auto"/>
        <w:bottom w:val="none" w:sz="0" w:space="0" w:color="auto"/>
        <w:right w:val="none" w:sz="0" w:space="0" w:color="auto"/>
      </w:divBdr>
    </w:div>
    <w:div w:id="32926862">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811039">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0683420">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1337590">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185537">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557953">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0742420">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4391472">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074462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671784">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465802">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5807452">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44988">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6559082">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3887391">
      <w:bodyDiv w:val="1"/>
      <w:marLeft w:val="0"/>
      <w:marRight w:val="0"/>
      <w:marTop w:val="0"/>
      <w:marBottom w:val="0"/>
      <w:divBdr>
        <w:top w:val="none" w:sz="0" w:space="0" w:color="auto"/>
        <w:left w:val="none" w:sz="0" w:space="0" w:color="auto"/>
        <w:bottom w:val="none" w:sz="0" w:space="0" w:color="auto"/>
        <w:right w:val="none" w:sz="0" w:space="0" w:color="auto"/>
      </w:divBdr>
    </w:div>
    <w:div w:id="424620335">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89323655">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101531">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4563983">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581131">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0674707">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241840">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872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0908125">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2974054">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158000">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117673">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071386">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39733480">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840468">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35823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0429922">
      <w:bodyDiv w:val="1"/>
      <w:marLeft w:val="0"/>
      <w:marRight w:val="0"/>
      <w:marTop w:val="0"/>
      <w:marBottom w:val="0"/>
      <w:divBdr>
        <w:top w:val="none" w:sz="0" w:space="0" w:color="auto"/>
        <w:left w:val="none" w:sz="0" w:space="0" w:color="auto"/>
        <w:bottom w:val="none" w:sz="0" w:space="0" w:color="auto"/>
        <w:right w:val="none" w:sz="0" w:space="0" w:color="auto"/>
      </w:divBdr>
    </w:div>
    <w:div w:id="91142730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5658">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095698">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334372">
      <w:bodyDiv w:val="1"/>
      <w:marLeft w:val="0"/>
      <w:marRight w:val="0"/>
      <w:marTop w:val="0"/>
      <w:marBottom w:val="0"/>
      <w:divBdr>
        <w:top w:val="none" w:sz="0" w:space="0" w:color="auto"/>
        <w:left w:val="none" w:sz="0" w:space="0" w:color="auto"/>
        <w:bottom w:val="none" w:sz="0" w:space="0" w:color="auto"/>
        <w:right w:val="none" w:sz="0" w:space="0" w:color="auto"/>
      </w:divBdr>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11624">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6898192">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199246621">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315485">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734">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213225">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4664455">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49851511">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4552560">
      <w:bodyDiv w:val="1"/>
      <w:marLeft w:val="0"/>
      <w:marRight w:val="0"/>
      <w:marTop w:val="0"/>
      <w:marBottom w:val="0"/>
      <w:divBdr>
        <w:top w:val="none" w:sz="0" w:space="0" w:color="auto"/>
        <w:left w:val="none" w:sz="0" w:space="0" w:color="auto"/>
        <w:bottom w:val="none" w:sz="0" w:space="0" w:color="auto"/>
        <w:right w:val="none" w:sz="0" w:space="0" w:color="auto"/>
      </w:divBdr>
    </w:div>
    <w:div w:id="1274556026">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1839870">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082032">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25803">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1539881">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8873490">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951220">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2116795">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074994">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79">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5102154">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89603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833837">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541466">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7596067">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157496">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5165815">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169179">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7168066">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3403879">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3573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21140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5441299">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5795849">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160056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868357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79260706">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14760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6787666">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915040">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578130">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093021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4869247">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1416538">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3381892">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2479948">
      <w:bodyDiv w:val="1"/>
      <w:marLeft w:val="0"/>
      <w:marRight w:val="0"/>
      <w:marTop w:val="0"/>
      <w:marBottom w:val="0"/>
      <w:divBdr>
        <w:top w:val="none" w:sz="0" w:space="0" w:color="auto"/>
        <w:left w:val="none" w:sz="0" w:space="0" w:color="auto"/>
        <w:bottom w:val="none" w:sz="0" w:space="0" w:color="auto"/>
        <w:right w:val="none" w:sz="0" w:space="0" w:color="auto"/>
      </w:divBdr>
    </w:div>
    <w:div w:id="208302336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12680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hyperlink" Target="https://auth.login.nhs.uk/trustmark/login.nhs.uk" TargetMode="External"/><Relationship Id="rId3" Type="http://schemas.openxmlformats.org/officeDocument/2006/relationships/customXml" Target="../customXml/item3.xml"/><Relationship Id="rId21" Type="http://schemas.openxmlformats.org/officeDocument/2006/relationships/hyperlink" Target="https://tools.ietf.org/html/rfc7523"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fhir.nhs.net/Id/nhs-numbe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hir.nhs.uk/Id/accredited-syste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auth.login.nhs.uk" TargetMode="Externa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5.jp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tools.ietf.org/html/rfc7523" TargetMode="External"/><Relationship Id="rId27" Type="http://schemas.openxmlformats.org/officeDocument/2006/relationships/image" Target="media/image7.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5702"/>
    <w:rsid w:val="000A5A42"/>
    <w:rsid w:val="000C22FC"/>
    <w:rsid w:val="000F79B0"/>
    <w:rsid w:val="001629B6"/>
    <w:rsid w:val="00183988"/>
    <w:rsid w:val="001C3F53"/>
    <w:rsid w:val="002054A2"/>
    <w:rsid w:val="0021124F"/>
    <w:rsid w:val="00222B1C"/>
    <w:rsid w:val="0023202F"/>
    <w:rsid w:val="002760DD"/>
    <w:rsid w:val="002D1ACF"/>
    <w:rsid w:val="00306176"/>
    <w:rsid w:val="003270C2"/>
    <w:rsid w:val="003272A1"/>
    <w:rsid w:val="0034306B"/>
    <w:rsid w:val="003713DC"/>
    <w:rsid w:val="003718E2"/>
    <w:rsid w:val="003A6277"/>
    <w:rsid w:val="003B4C57"/>
    <w:rsid w:val="003B61D4"/>
    <w:rsid w:val="00440BE8"/>
    <w:rsid w:val="00440D14"/>
    <w:rsid w:val="004476F3"/>
    <w:rsid w:val="004C2483"/>
    <w:rsid w:val="005C3D7D"/>
    <w:rsid w:val="005D39D5"/>
    <w:rsid w:val="006532DA"/>
    <w:rsid w:val="00663F2F"/>
    <w:rsid w:val="006B6C2D"/>
    <w:rsid w:val="006F79A9"/>
    <w:rsid w:val="0075616B"/>
    <w:rsid w:val="00782A94"/>
    <w:rsid w:val="00791915"/>
    <w:rsid w:val="009364A2"/>
    <w:rsid w:val="00944A68"/>
    <w:rsid w:val="009611E3"/>
    <w:rsid w:val="009671C1"/>
    <w:rsid w:val="00977E58"/>
    <w:rsid w:val="009C65F2"/>
    <w:rsid w:val="00A415E4"/>
    <w:rsid w:val="00AB5D2F"/>
    <w:rsid w:val="00AD4A7C"/>
    <w:rsid w:val="00B17620"/>
    <w:rsid w:val="00B30D0D"/>
    <w:rsid w:val="00B36329"/>
    <w:rsid w:val="00B87CC9"/>
    <w:rsid w:val="00BF65B8"/>
    <w:rsid w:val="00C27D56"/>
    <w:rsid w:val="00C604B8"/>
    <w:rsid w:val="00C85A30"/>
    <w:rsid w:val="00C91544"/>
    <w:rsid w:val="00D31DBD"/>
    <w:rsid w:val="00D61638"/>
    <w:rsid w:val="00D76EA8"/>
    <w:rsid w:val="00D96770"/>
    <w:rsid w:val="00DE1173"/>
    <w:rsid w:val="00DF7C2F"/>
    <w:rsid w:val="00E15911"/>
    <w:rsid w:val="00E6176F"/>
    <w:rsid w:val="00E97227"/>
    <w:rsid w:val="00EF5967"/>
    <w:rsid w:val="00F26F1C"/>
    <w:rsid w:val="00F5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A68"/>
    <w:rPr>
      <w:color w:val="808080"/>
    </w:rPr>
  </w:style>
  <w:style w:type="paragraph" w:customStyle="1" w:styleId="1D433AF2D45C407CB3F3D7A16518BE9D">
    <w:name w:val="1D433AF2D45C407CB3F3D7A16518BE9D"/>
    <w:rsid w:val="009364A2"/>
  </w:style>
  <w:style w:type="paragraph" w:customStyle="1" w:styleId="2F6FD365078D47CEA9EB2C1802EEE581">
    <w:name w:val="2F6FD365078D47CEA9EB2C1802EEE581"/>
    <w:rsid w:val="009364A2"/>
  </w:style>
  <w:style w:type="paragraph" w:customStyle="1" w:styleId="CBC40EDEFF564D269702ED5A3437714D">
    <w:name w:val="CBC40EDEFF564D269702ED5A3437714D"/>
    <w:rsid w:val="009364A2"/>
  </w:style>
  <w:style w:type="paragraph" w:customStyle="1" w:styleId="AF86E5FF5B2F45D68E1BFA4402FDE76F">
    <w:name w:val="AF86E5FF5B2F45D68E1BFA4402FDE76F"/>
    <w:rsid w:val="009364A2"/>
  </w:style>
  <w:style w:type="paragraph" w:customStyle="1" w:styleId="D06CBACA0BFF44E9BE46242AE0B42361">
    <w:name w:val="D06CBACA0BFF44E9BE46242AE0B42361"/>
    <w:rsid w:val="009364A2"/>
  </w:style>
  <w:style w:type="paragraph" w:customStyle="1" w:styleId="9632072D51264339B8BA832FB0A9B6DC">
    <w:name w:val="9632072D51264339B8BA832FB0A9B6DC"/>
  </w:style>
  <w:style w:type="paragraph" w:customStyle="1" w:styleId="7481BEADE67C40EFA437F4BF6CABA10E">
    <w:name w:val="7481BEADE67C40EFA437F4BF6CABA10E"/>
  </w:style>
  <w:style w:type="paragraph" w:customStyle="1" w:styleId="7F506589648F47C0A657601CA11684B7">
    <w:name w:val="7F506589648F47C0A657601CA11684B7"/>
    <w:rsid w:val="00944A68"/>
  </w:style>
  <w:style w:type="paragraph" w:customStyle="1" w:styleId="DA2FC134FFB14A55B23C836B4E3D0239">
    <w:name w:val="DA2FC134FFB14A55B23C836B4E3D0239"/>
    <w:rsid w:val="00944A68"/>
  </w:style>
  <w:style w:type="paragraph" w:customStyle="1" w:styleId="A4171DB5AF274E0C9B8CE6E6A688ED9A">
    <w:name w:val="A4171DB5AF274E0C9B8CE6E6A688ED9A"/>
    <w:rsid w:val="00944A68"/>
  </w:style>
  <w:style w:type="paragraph" w:customStyle="1" w:styleId="E9C6E2AC728C42CAB06ACAC301F75B61">
    <w:name w:val="E9C6E2AC728C42CAB06ACAC301F75B61"/>
    <w:rsid w:val="00944A68"/>
  </w:style>
  <w:style w:type="paragraph" w:customStyle="1" w:styleId="39E46DCA9BE04CE488B57B834FC5282D">
    <w:name w:val="39E46DCA9BE04CE488B57B834FC5282D"/>
    <w:rsid w:val="00944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831DAABCB12E1438AF215507C67E42B" ma:contentTypeVersion="13" ma:contentTypeDescription="Create a new document." ma:contentTypeScope="" ma:versionID="6a93547969cd03f5f3ff000b6602dcab">
  <xsd:schema xmlns:xsd="http://www.w3.org/2001/XMLSchema" xmlns:xs="http://www.w3.org/2001/XMLSchema" xmlns:p="http://schemas.microsoft.com/office/2006/metadata/properties" xmlns:ns3="ed9c48d0-5bab-46a9-a4af-0ef668cbf8bf" xmlns:ns4="5bf16a82-58ea-4756-b346-704da520c085" targetNamespace="http://schemas.microsoft.com/office/2006/metadata/properties" ma:root="true" ma:fieldsID="d2b80f3d86f34041d8df568a0e6a5abb" ns3:_="" ns4:_="">
    <xsd:import namespace="ed9c48d0-5bab-46a9-a4af-0ef668cbf8bf"/>
    <xsd:import namespace="5bf16a82-58ea-4756-b346-704da520c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48d0-5bab-46a9-a4af-0ef668cbf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16a82-58ea-4756-b346-704da520c0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32CCD-6CCA-4807-91B1-7E6490A12501}">
  <ds:schemaRefs>
    <ds:schemaRef ds:uri="http://schemas.microsoft.com/sharepoint/v3/contenttype/forms"/>
  </ds:schemaRefs>
</ds:datastoreItem>
</file>

<file path=customXml/itemProps3.xml><?xml version="1.0" encoding="utf-8"?>
<ds:datastoreItem xmlns:ds="http://schemas.openxmlformats.org/officeDocument/2006/customXml" ds:itemID="{FBD5A1D1-0149-495A-8428-242B9DBB83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167277-E557-4E46-9C34-0AF1CAF6A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c48d0-5bab-46a9-a4af-0ef668cbf8bf"/>
    <ds:schemaRef ds:uri="5bf16a82-58ea-4756-b346-704da520c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5B898D-B3B1-4DD6-BF60-0EDE1C896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hsciccontrolled</Template>
  <TotalTime>15</TotalTime>
  <Pages>57</Pages>
  <Words>10991</Words>
  <Characters>74055</Characters>
  <Application>Microsoft Office Word</Application>
  <DocSecurity>0</DocSecurity>
  <Lines>617</Lines>
  <Paragraphs>169</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84877</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Priyanka Mittal</cp:lastModifiedBy>
  <cp:revision>25</cp:revision>
  <cp:lastPrinted>2018-04-10T08:42:00Z</cp:lastPrinted>
  <dcterms:created xsi:type="dcterms:W3CDTF">2020-05-14T09:39:00Z</dcterms:created>
  <dcterms:modified xsi:type="dcterms:W3CDTF">2020-05-19T15:36:00Z</dcterms:modified>
  <cp:category>1.9</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y fmtid="{D5CDD505-2E9C-101B-9397-08002B2CF9AE}" pid="7" name="ContentTypeId">
    <vt:lpwstr>0x0101001831DAABCB12E1438AF215507C67E42B</vt:lpwstr>
  </property>
</Properties>
</file>